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71E1" w14:textId="77777777" w:rsidR="00BA7A76" w:rsidRDefault="00BA7A76" w:rsidP="009B1C19">
      <w:bookmarkStart w:id="0" w:name="_GoBack"/>
      <w:bookmarkEnd w:id="0"/>
      <w:r>
        <w:t>Word Complexity Project:</w:t>
      </w:r>
    </w:p>
    <w:p w14:paraId="77A8ADDC" w14:textId="77777777" w:rsidR="00BA7A76" w:rsidRDefault="00BA7A76" w:rsidP="009B1C19"/>
    <w:p w14:paraId="1D22CB0F" w14:textId="77777777" w:rsidR="002B027C" w:rsidRDefault="00BA7A76" w:rsidP="009B1C19">
      <w:r>
        <w:t xml:space="preserve">General hypothesis: </w:t>
      </w:r>
    </w:p>
    <w:p w14:paraId="446E7277" w14:textId="14475394" w:rsidR="00F80027" w:rsidRDefault="002C1CC3" w:rsidP="00E241A8">
      <w:pPr>
        <w:pStyle w:val="ListParagraph"/>
        <w:numPr>
          <w:ilvl w:val="0"/>
          <w:numId w:val="2"/>
        </w:numPr>
      </w:pPr>
      <w:r>
        <w:t>The way that scientists</w:t>
      </w:r>
      <w:r w:rsidR="00F80027">
        <w:t xml:space="preserve"> communicate their work harms their ability to spread useful, factual information to the general public.</w:t>
      </w:r>
    </w:p>
    <w:p w14:paraId="5AD4B4EC" w14:textId="45CF0C4E" w:rsidR="002B027C" w:rsidRDefault="00BA7A76" w:rsidP="00E241A8">
      <w:pPr>
        <w:pStyle w:val="ListParagraph"/>
        <w:numPr>
          <w:ilvl w:val="1"/>
          <w:numId w:val="2"/>
        </w:numPr>
      </w:pPr>
      <w:r>
        <w:t xml:space="preserve">The language scientists and many science educators use online </w:t>
      </w:r>
      <w:r w:rsidR="00F80027">
        <w:t xml:space="preserve">- a primary medium for the sharing of scientific information - </w:t>
      </w:r>
      <w:r>
        <w:t xml:space="preserve">is </w:t>
      </w:r>
      <w:r w:rsidR="002B027C">
        <w:t>very</w:t>
      </w:r>
      <w:r>
        <w:t xml:space="preserve"> complex </w:t>
      </w:r>
    </w:p>
    <w:p w14:paraId="2D2D9D99" w14:textId="3317ECEB" w:rsidR="00BA7A76" w:rsidRDefault="00E241A8" w:rsidP="00E241A8">
      <w:pPr>
        <w:pStyle w:val="ListParagraph"/>
        <w:numPr>
          <w:ilvl w:val="1"/>
          <w:numId w:val="2"/>
        </w:numPr>
      </w:pPr>
      <w:r>
        <w:t>The language scientists and many science educators use online</w:t>
      </w:r>
      <w:r w:rsidR="002B027C">
        <w:t xml:space="preserve"> is also more complex </w:t>
      </w:r>
      <w:r w:rsidR="00BA7A76">
        <w:t xml:space="preserve">than language used by </w:t>
      </w:r>
      <w:r w:rsidR="00957873">
        <w:t xml:space="preserve">many </w:t>
      </w:r>
      <w:r w:rsidR="00BA7A76">
        <w:t xml:space="preserve">non-scientists and science deniers. </w:t>
      </w:r>
    </w:p>
    <w:p w14:paraId="4A03C495" w14:textId="77777777" w:rsidR="00BA7A76" w:rsidRDefault="00BA7A76" w:rsidP="009B1C19"/>
    <w:p w14:paraId="6B3538EC" w14:textId="77777777" w:rsidR="009D3B89" w:rsidRPr="0067555A" w:rsidRDefault="00BA7A76" w:rsidP="0067555A">
      <w:pPr>
        <w:outlineLvl w:val="0"/>
        <w:rPr>
          <w:b/>
        </w:rPr>
      </w:pPr>
      <w:r w:rsidRPr="0067555A">
        <w:rPr>
          <w:b/>
        </w:rPr>
        <w:t xml:space="preserve">Problem: </w:t>
      </w:r>
    </w:p>
    <w:p w14:paraId="0D996558" w14:textId="0CD53A96" w:rsidR="00BA7A76" w:rsidRDefault="00575224" w:rsidP="009B1C19">
      <w:r>
        <w:t xml:space="preserve">Because scientists write at such a complex level, </w:t>
      </w:r>
      <w:r w:rsidR="00BA7A76">
        <w:t xml:space="preserve">the most readable and findable </w:t>
      </w:r>
      <w:r w:rsidR="00F80027">
        <w:t xml:space="preserve">online </w:t>
      </w:r>
      <w:r w:rsidR="00BA7A76">
        <w:t xml:space="preserve">information </w:t>
      </w:r>
      <w:r>
        <w:t xml:space="preserve">for the general public is </w:t>
      </w:r>
      <w:r w:rsidR="00BA7A76">
        <w:t xml:space="preserve">potentially less accurate (especially regarding controversial issues), while the most accurate information is likely more difficult to find </w:t>
      </w:r>
      <w:r w:rsidR="00F80027">
        <w:t>and understand.</w:t>
      </w:r>
    </w:p>
    <w:p w14:paraId="50D192F2" w14:textId="3BCB390C" w:rsidR="00BA7A76" w:rsidRDefault="00BA7A76" w:rsidP="00BA7A76"/>
    <w:p w14:paraId="10BBB9D8" w14:textId="77777777" w:rsidR="009D3B89" w:rsidRPr="0067555A" w:rsidRDefault="00C32561" w:rsidP="0067555A">
      <w:pPr>
        <w:outlineLvl w:val="0"/>
        <w:rPr>
          <w:b/>
        </w:rPr>
      </w:pPr>
      <w:r w:rsidRPr="0067555A">
        <w:rPr>
          <w:b/>
        </w:rPr>
        <w:t xml:space="preserve">Impact: </w:t>
      </w:r>
    </w:p>
    <w:p w14:paraId="2FC5C1B8" w14:textId="468FABB9" w:rsidR="00C32561" w:rsidRDefault="00C32561" w:rsidP="00BA7A76">
      <w:r>
        <w:t xml:space="preserve">The </w:t>
      </w:r>
      <w:r w:rsidR="00957873">
        <w:t>difficulty of</w:t>
      </w:r>
      <w:r>
        <w:t xml:space="preserve"> find</w:t>
      </w:r>
      <w:r w:rsidR="00957873">
        <w:t>ing</w:t>
      </w:r>
      <w:r>
        <w:t xml:space="preserve"> and </w:t>
      </w:r>
      <w:r w:rsidR="00957873">
        <w:t>understanding</w:t>
      </w:r>
      <w:r>
        <w:t xml:space="preserve"> accurate scientific information </w:t>
      </w:r>
      <w:r w:rsidR="00957873">
        <w:t>online contributes to</w:t>
      </w:r>
      <w:r>
        <w:t xml:space="preserve"> a general misunderstanding of scient</w:t>
      </w:r>
      <w:r w:rsidR="00507361">
        <w:t>ific fact</w:t>
      </w:r>
      <w:r w:rsidR="00E241A8">
        <w:t>.</w:t>
      </w:r>
    </w:p>
    <w:p w14:paraId="7E584E62" w14:textId="604E5CFE" w:rsidR="00C32561" w:rsidRDefault="00C32561" w:rsidP="00BA7A76">
      <w:r>
        <w:t xml:space="preserve"> </w:t>
      </w:r>
    </w:p>
    <w:p w14:paraId="70F5E400" w14:textId="77777777" w:rsidR="006F2EA9" w:rsidRDefault="006F2EA9" w:rsidP="00BA7A76"/>
    <w:p w14:paraId="46479F21" w14:textId="12EA6E21" w:rsidR="009D3B89" w:rsidRPr="0067555A" w:rsidRDefault="009D3B89" w:rsidP="0067555A">
      <w:pPr>
        <w:outlineLvl w:val="0"/>
        <w:rPr>
          <w:b/>
        </w:rPr>
      </w:pPr>
      <w:r w:rsidRPr="0067555A">
        <w:rPr>
          <w:b/>
        </w:rPr>
        <w:t>Points of discussion:</w:t>
      </w:r>
    </w:p>
    <w:p w14:paraId="12FF2DAD" w14:textId="77777777" w:rsidR="009B1C19" w:rsidRDefault="009B1C19" w:rsidP="009B1C19">
      <w:pPr>
        <w:pStyle w:val="ListParagraph"/>
        <w:numPr>
          <w:ilvl w:val="0"/>
          <w:numId w:val="1"/>
        </w:numPr>
      </w:pPr>
      <w:r>
        <w:t xml:space="preserve">Text complexity vs. site ranking within and between searches </w:t>
      </w:r>
    </w:p>
    <w:p w14:paraId="6521FAF1" w14:textId="44EB6632" w:rsidR="00E72785" w:rsidRDefault="00E72785" w:rsidP="0067555A">
      <w:pPr>
        <w:pStyle w:val="ListParagraph"/>
        <w:outlineLvl w:val="0"/>
        <w:rPr>
          <w:b/>
          <w:i/>
        </w:rPr>
      </w:pPr>
      <w:r w:rsidRPr="00E72785">
        <w:rPr>
          <w:b/>
          <w:i/>
        </w:rPr>
        <w:t>Are simpler texts ranking higher in Google?</w:t>
      </w:r>
    </w:p>
    <w:p w14:paraId="163DEDC6" w14:textId="30EBD6CA" w:rsidR="009B1C19" w:rsidRDefault="00E72785" w:rsidP="0067555A">
      <w:pPr>
        <w:pStyle w:val="ListParagraph"/>
        <w:outlineLvl w:val="0"/>
        <w:rPr>
          <w:ins w:id="1" w:author="Russell Jarvis (Student)" w:date="2018-08-11T12:14:00Z"/>
          <w:b/>
          <w:i/>
        </w:rPr>
      </w:pPr>
      <w:r>
        <w:rPr>
          <w:b/>
          <w:i/>
        </w:rPr>
        <w:t>How does the language used by scientists compare to these rankings</w:t>
      </w:r>
      <w:r w:rsidR="00146D57" w:rsidRPr="00146D57">
        <w:rPr>
          <w:b/>
          <w:i/>
        </w:rPr>
        <w:t>?</w:t>
      </w:r>
    </w:p>
    <w:p w14:paraId="188F3875" w14:textId="3DD603B0" w:rsidR="006960FE" w:rsidRPr="006960FE" w:rsidRDefault="006960FE">
      <w:pPr>
        <w:ind w:left="360" w:firstLine="720"/>
        <w:pPrChange w:id="2" w:author="Russell Jarvis (Student)" w:date="2018-08-11T12:14:00Z">
          <w:pPr>
            <w:pStyle w:val="ListParagraph"/>
            <w:outlineLvl w:val="0"/>
          </w:pPr>
        </w:pPrChange>
      </w:pPr>
      <w:ins w:id="3" w:author="Russell Jarvis (Student)" w:date="2018-08-11T12:14:00Z">
        <w:r>
          <w:t>(code is implemented)</w:t>
        </w:r>
      </w:ins>
    </w:p>
    <w:p w14:paraId="60D78A63" w14:textId="5EC3EBFC" w:rsidR="003135E5" w:rsidRDefault="009B1C19" w:rsidP="009B1C19">
      <w:pPr>
        <w:pStyle w:val="ListParagraph"/>
        <w:numPr>
          <w:ilvl w:val="1"/>
          <w:numId w:val="1"/>
        </w:numPr>
      </w:pPr>
      <w:r>
        <w:t xml:space="preserve">For various scientific searches </w:t>
      </w:r>
      <w:r w:rsidR="0067555A">
        <w:t>and</w:t>
      </w:r>
      <w:r>
        <w:t xml:space="preserve"> various non-scientific searches</w:t>
      </w:r>
    </w:p>
    <w:p w14:paraId="47E4E06A" w14:textId="380C41CA" w:rsidR="009B1C19" w:rsidRDefault="009B1C19" w:rsidP="009B1C19">
      <w:pPr>
        <w:pStyle w:val="ListParagraph"/>
        <w:numPr>
          <w:ilvl w:val="2"/>
          <w:numId w:val="1"/>
        </w:numPr>
      </w:pPr>
      <w:r>
        <w:t>Sci</w:t>
      </w:r>
      <w:ins w:id="4" w:author="Russell Jarvis (Student)" w:date="2018-08-11T11:52:00Z">
        <w:r w:rsidR="00F946AE">
          <w:t>ence</w:t>
        </w:r>
      </w:ins>
      <w:r>
        <w:t xml:space="preserve"> sear</w:t>
      </w:r>
      <w:r w:rsidR="00FF459B">
        <w:t>c</w:t>
      </w:r>
      <w:r>
        <w:t xml:space="preserve">hes may be: Genetics, evolution, cancer, vaccine, GMO, climate change, </w:t>
      </w:r>
      <w:r w:rsidR="009B63CF">
        <w:t>photosynthesis</w:t>
      </w:r>
    </w:p>
    <w:p w14:paraId="3282244A" w14:textId="4944A5D1" w:rsidR="009B1C19" w:rsidRDefault="009B1C19" w:rsidP="009B1C19">
      <w:pPr>
        <w:pStyle w:val="ListParagraph"/>
        <w:numPr>
          <w:ilvl w:val="2"/>
          <w:numId w:val="1"/>
        </w:numPr>
      </w:pPr>
      <w:r>
        <w:t>Non-sci</w:t>
      </w:r>
      <w:ins w:id="5" w:author="Russell Jarvis (Student)" w:date="2018-08-11T11:52:00Z">
        <w:r w:rsidR="00F946AE">
          <w:t>ence</w:t>
        </w:r>
      </w:ins>
      <w:r>
        <w:t xml:space="preserve"> searches may be: Soccer, culture, reality television</w:t>
      </w:r>
      <w:proofErr w:type="gramStart"/>
      <w:r>
        <w:t>, ???</w:t>
      </w:r>
      <w:proofErr w:type="gramEnd"/>
    </w:p>
    <w:p w14:paraId="4644F5D5" w14:textId="1EDC7734" w:rsidR="0067555A" w:rsidRDefault="0067555A" w:rsidP="009B1C19">
      <w:pPr>
        <w:pStyle w:val="ListParagraph"/>
        <w:numPr>
          <w:ilvl w:val="2"/>
          <w:numId w:val="1"/>
        </w:numPr>
      </w:pPr>
      <w:r>
        <w:t xml:space="preserve">Compare text complexity between groups </w:t>
      </w:r>
      <w:proofErr w:type="spellStart"/>
      <w:r>
        <w:t>i</w:t>
      </w:r>
      <w:proofErr w:type="spellEnd"/>
      <w:r>
        <w:t xml:space="preserve"> and </w:t>
      </w:r>
      <w:proofErr w:type="gramStart"/>
      <w:r>
        <w:t>ii ,</w:t>
      </w:r>
      <w:proofErr w:type="gramEnd"/>
      <w:r>
        <w:t xml:space="preserve"> but this is an overall comparison, as each group will have top vs. lower rankings and thus cannot be compared directly for rankings.</w:t>
      </w:r>
    </w:p>
    <w:p w14:paraId="45B7064C" w14:textId="18F2F3E3" w:rsidR="009B63CF" w:rsidRDefault="009B63CF" w:rsidP="009B63CF">
      <w:pPr>
        <w:pStyle w:val="ListParagraph"/>
        <w:numPr>
          <w:ilvl w:val="1"/>
          <w:numId w:val="1"/>
        </w:numPr>
      </w:pPr>
      <w:proofErr w:type="gramStart"/>
      <w:r>
        <w:t>Also</w:t>
      </w:r>
      <w:proofErr w:type="gramEnd"/>
      <w:r>
        <w:t xml:space="preserve"> perhaps targeted comparisons of ideal educational websites vs average?</w:t>
      </w:r>
    </w:p>
    <w:p w14:paraId="3B830F80" w14:textId="5AB1DA72" w:rsidR="00956A6D" w:rsidRDefault="00C32561" w:rsidP="00E241A8">
      <w:pPr>
        <w:pStyle w:val="ListParagraph"/>
        <w:numPr>
          <w:ilvl w:val="2"/>
          <w:numId w:val="1"/>
        </w:numPr>
        <w:rPr>
          <w:ins w:id="6" w:author="Russell Jarvis (Student)" w:date="2018-08-11T12:15:00Z"/>
        </w:rPr>
      </w:pPr>
      <w:r>
        <w:t>Average:</w:t>
      </w:r>
      <w:r w:rsidR="00956A6D">
        <w:t xml:space="preserve"> Wikipedia because it’s a </w:t>
      </w:r>
      <w:r>
        <w:t xml:space="preserve">classic go-to? </w:t>
      </w:r>
      <w:ins w:id="7" w:author="Russell Jarvis (Student)" w:date="2018-08-11T12:15:00Z">
        <w:r w:rsidR="006960FE">
          <w:t xml:space="preserve">Good. </w:t>
        </w:r>
        <w:proofErr w:type="gramStart"/>
        <w:r w:rsidR="006960FE">
          <w:t>Also</w:t>
        </w:r>
        <w:proofErr w:type="gramEnd"/>
        <w:r w:rsidR="006960FE">
          <w:t xml:space="preserve"> I think Wikipedia can be searched programmatically via </w:t>
        </w:r>
        <w:proofErr w:type="spellStart"/>
        <w:r w:rsidR="006960FE">
          <w:t>duckduckgo’s</w:t>
        </w:r>
        <w:proofErr w:type="spellEnd"/>
        <w:r w:rsidR="006960FE">
          <w:t xml:space="preserve"> bang expansion syntax</w:t>
        </w:r>
      </w:ins>
    </w:p>
    <w:p w14:paraId="088B0841" w14:textId="0BFF9A65" w:rsidR="006960FE" w:rsidRDefault="0051411C" w:rsidP="00E241A8">
      <w:pPr>
        <w:pStyle w:val="ListParagraph"/>
        <w:numPr>
          <w:ilvl w:val="2"/>
          <w:numId w:val="1"/>
        </w:numPr>
        <w:rPr>
          <w:ins w:id="8" w:author="Russell Jarvis (Student)" w:date="2018-08-11T12:16:00Z"/>
        </w:rPr>
      </w:pPr>
      <w:ins w:id="9" w:author="Russell Jarvis (Student)" w:date="2018-08-11T12:15:00Z">
        <w:r>
          <w:t xml:space="preserve">Ideal Upgoer5, is an interesting ideal. </w:t>
        </w:r>
        <w:proofErr w:type="gramStart"/>
        <w:r>
          <w:t>Also</w:t>
        </w:r>
        <w:proofErr w:type="gramEnd"/>
        <w:r>
          <w:t xml:space="preserve"> the classic readability texts </w:t>
        </w:r>
      </w:ins>
      <w:ins w:id="10" w:author="Russell Jarvis (Student)" w:date="2018-08-11T12:16:00Z">
        <w:r>
          <w:t xml:space="preserve">‘The Readability of Scientific texts … is declining over time’, ‘the Science of scientific writing’. </w:t>
        </w:r>
      </w:ins>
    </w:p>
    <w:p w14:paraId="033E66EF" w14:textId="55923149" w:rsidR="0051411C" w:rsidRDefault="0051411C" w:rsidP="00E241A8">
      <w:pPr>
        <w:pStyle w:val="ListParagraph"/>
        <w:numPr>
          <w:ilvl w:val="2"/>
          <w:numId w:val="1"/>
        </w:numPr>
      </w:pPr>
      <w:ins w:id="11" w:author="Russell Jarvis (Student)" w:date="2018-08-11T12:16:00Z">
        <w:r>
          <w:t xml:space="preserve">What else? Can someone create a list of </w:t>
        </w:r>
        <w:proofErr w:type="gramStart"/>
        <w:r>
          <w:t>ideals.</w:t>
        </w:r>
      </w:ins>
      <w:proofErr w:type="gramEnd"/>
    </w:p>
    <w:p w14:paraId="3D166E45" w14:textId="77777777" w:rsidR="00BA7A76" w:rsidRDefault="00BA7A76" w:rsidP="0067555A"/>
    <w:p w14:paraId="209114C6" w14:textId="4B95B6D9" w:rsidR="009B1C19" w:rsidRDefault="00146D57" w:rsidP="009B1C19">
      <w:pPr>
        <w:pStyle w:val="ListParagraph"/>
        <w:numPr>
          <w:ilvl w:val="0"/>
          <w:numId w:val="1"/>
        </w:numPr>
      </w:pPr>
      <w:r>
        <w:t>U</w:t>
      </w:r>
      <w:r w:rsidR="001846BB">
        <w:t xml:space="preserve">se </w:t>
      </w:r>
      <w:r>
        <w:t xml:space="preserve">of </w:t>
      </w:r>
      <w:r w:rsidR="009B1C19">
        <w:t xml:space="preserve">scientific vs. non-scientific terms </w:t>
      </w:r>
    </w:p>
    <w:p w14:paraId="616966EF" w14:textId="375D3201" w:rsidR="00146D57" w:rsidRPr="0067555A" w:rsidRDefault="00146D57" w:rsidP="0067555A">
      <w:pPr>
        <w:pStyle w:val="ListParagraph"/>
        <w:rPr>
          <w:b/>
          <w:i/>
        </w:rPr>
      </w:pPr>
      <w:r>
        <w:rPr>
          <w:b/>
          <w:i/>
        </w:rPr>
        <w:t>Are simpler</w:t>
      </w:r>
      <w:r w:rsidR="00E72785">
        <w:rPr>
          <w:b/>
          <w:i/>
        </w:rPr>
        <w:t xml:space="preserve">, yet less scientifically </w:t>
      </w:r>
      <w:proofErr w:type="gramStart"/>
      <w:r w:rsidR="00E72785">
        <w:rPr>
          <w:b/>
          <w:i/>
        </w:rPr>
        <w:t xml:space="preserve">precise, </w:t>
      </w:r>
      <w:r>
        <w:rPr>
          <w:b/>
          <w:i/>
        </w:rPr>
        <w:t xml:space="preserve"> term</w:t>
      </w:r>
      <w:r w:rsidRPr="00146D57">
        <w:rPr>
          <w:b/>
          <w:i/>
        </w:rPr>
        <w:t>s</w:t>
      </w:r>
      <w:proofErr w:type="gramEnd"/>
      <w:r w:rsidRPr="00146D57">
        <w:rPr>
          <w:b/>
          <w:i/>
        </w:rPr>
        <w:t xml:space="preserve"> ranking higher in Google (Yahoo, Bing, etc.)?</w:t>
      </w:r>
    </w:p>
    <w:p w14:paraId="77C79CD7" w14:textId="2336011D" w:rsidR="001C76F4" w:rsidRDefault="001C76F4" w:rsidP="009B1C19">
      <w:pPr>
        <w:pStyle w:val="ListParagraph"/>
        <w:numPr>
          <w:ilvl w:val="1"/>
          <w:numId w:val="1"/>
        </w:numPr>
        <w:rPr>
          <w:ins w:id="12" w:author="Russell Jarvis (Student)" w:date="2018-08-11T12:12:00Z"/>
        </w:rPr>
      </w:pPr>
      <w:r>
        <w:lastRenderedPageBreak/>
        <w:t>Examples, based on currently ongoing conversation around science</w:t>
      </w:r>
      <w:r w:rsidR="002C1CC3">
        <w:t xml:space="preserve"> *can be batch processed</w:t>
      </w:r>
    </w:p>
    <w:p w14:paraId="7B2CE061" w14:textId="563460B5" w:rsidR="006960FE" w:rsidRDefault="006960FE">
      <w:pPr>
        <w:pStyle w:val="ListParagraph"/>
        <w:ind w:left="1260" w:firstLine="720"/>
        <w:pPrChange w:id="13" w:author="Russell Jarvis (Student)" w:date="2018-08-11T12:12:00Z">
          <w:pPr>
            <w:pStyle w:val="ListParagraph"/>
            <w:numPr>
              <w:ilvl w:val="1"/>
              <w:numId w:val="1"/>
            </w:numPr>
            <w:ind w:left="1440" w:hanging="360"/>
          </w:pPr>
        </w:pPrChange>
      </w:pPr>
      <w:ins w:id="14" w:author="Russell Jarvis (Student)" w:date="2018-08-11T12:12:00Z">
        <w:r>
          <w:t xml:space="preserve">(code is </w:t>
        </w:r>
      </w:ins>
      <w:ins w:id="15" w:author="Russell Jarvis (Student)" w:date="2018-08-11T12:13:00Z">
        <w:r>
          <w:t>implemented</w:t>
        </w:r>
      </w:ins>
      <w:ins w:id="16" w:author="Russell Jarvis (Student)" w:date="2018-08-11T12:12:00Z">
        <w:r>
          <w:t>)</w:t>
        </w:r>
      </w:ins>
    </w:p>
    <w:p w14:paraId="620D477D" w14:textId="1F70BD38" w:rsidR="009B1C19" w:rsidRDefault="009B1C19" w:rsidP="00E241A8">
      <w:pPr>
        <w:pStyle w:val="ListParagraph"/>
        <w:numPr>
          <w:ilvl w:val="2"/>
          <w:numId w:val="1"/>
        </w:numPr>
      </w:pPr>
      <w:r>
        <w:t xml:space="preserve">GMO vs. </w:t>
      </w:r>
      <w:proofErr w:type="spellStart"/>
      <w:r>
        <w:t>transgenics</w:t>
      </w:r>
      <w:proofErr w:type="spellEnd"/>
      <w:ins w:id="17" w:author="Russell Jarvis (Student)" w:date="2018-08-11T12:12:00Z">
        <w:r w:rsidR="006960FE">
          <w:t xml:space="preserve">   </w:t>
        </w:r>
      </w:ins>
    </w:p>
    <w:p w14:paraId="327C6D23" w14:textId="77777777" w:rsidR="009B1C19" w:rsidRDefault="009B1C19" w:rsidP="00E241A8">
      <w:pPr>
        <w:pStyle w:val="ListParagraph"/>
        <w:numPr>
          <w:ilvl w:val="2"/>
          <w:numId w:val="1"/>
        </w:numPr>
      </w:pPr>
      <w:r>
        <w:t>Global warming vs. climate change vs. anthropogenic climate change</w:t>
      </w:r>
    </w:p>
    <w:p w14:paraId="35A04887" w14:textId="789F380F" w:rsidR="00D068D4" w:rsidRDefault="00BA7A76" w:rsidP="00D068D4">
      <w:pPr>
        <w:pStyle w:val="ListParagraph"/>
        <w:numPr>
          <w:ilvl w:val="2"/>
          <w:numId w:val="1"/>
        </w:numPr>
        <w:rPr>
          <w:ins w:id="18" w:author="Russell Jarvis (Student)" w:date="2018-08-11T12:12:00Z"/>
        </w:rPr>
      </w:pPr>
      <w:r>
        <w:t>(though non-scientific, perhaps) Intelligent design vs. evolution</w:t>
      </w:r>
    </w:p>
    <w:p w14:paraId="05A678A1" w14:textId="77777777" w:rsidR="006960FE" w:rsidRDefault="006960FE">
      <w:pPr>
        <w:pStyle w:val="ListParagraph"/>
        <w:ind w:left="1440"/>
        <w:rPr>
          <w:ins w:id="19" w:author="Russell Jarvis (Student)" w:date="2018-08-11T12:12:00Z"/>
        </w:rPr>
        <w:pPrChange w:id="20" w:author="Russell Jarvis (Student)" w:date="2018-08-11T12:12:00Z">
          <w:pPr>
            <w:pStyle w:val="ListParagraph"/>
            <w:numPr>
              <w:ilvl w:val="2"/>
              <w:numId w:val="1"/>
            </w:numPr>
            <w:ind w:left="2160" w:hanging="180"/>
          </w:pPr>
        </w:pPrChange>
      </w:pPr>
    </w:p>
    <w:p w14:paraId="6491AF26" w14:textId="77777777" w:rsidR="006960FE" w:rsidRDefault="006960FE">
      <w:pPr>
        <w:pStyle w:val="ListParagraph"/>
        <w:ind w:left="1440"/>
        <w:rPr>
          <w:ins w:id="21" w:author="Russell Jarvis (Student)" w:date="2018-08-11T12:12:00Z"/>
        </w:rPr>
        <w:pPrChange w:id="22" w:author="Russell Jarvis (Student)" w:date="2018-08-11T12:12:00Z">
          <w:pPr>
            <w:pStyle w:val="ListParagraph"/>
            <w:numPr>
              <w:ilvl w:val="2"/>
              <w:numId w:val="1"/>
            </w:numPr>
            <w:ind w:left="2160" w:hanging="180"/>
          </w:pPr>
        </w:pPrChange>
      </w:pPr>
    </w:p>
    <w:p w14:paraId="1296241A" w14:textId="3551C718" w:rsidR="006960FE" w:rsidRDefault="006960FE">
      <w:pPr>
        <w:pStyle w:val="ListParagraph"/>
        <w:ind w:left="1440"/>
        <w:pPrChange w:id="23" w:author="Russell Jarvis (Student)" w:date="2018-08-11T12:12:00Z">
          <w:pPr>
            <w:pStyle w:val="ListParagraph"/>
            <w:numPr>
              <w:ilvl w:val="2"/>
              <w:numId w:val="1"/>
            </w:numPr>
            <w:ind w:left="2160" w:hanging="180"/>
          </w:pPr>
        </w:pPrChange>
      </w:pPr>
      <w:ins w:id="24" w:author="Russell Jarvis (Student)" w:date="2018-08-11T12:12:00Z">
        <w:r>
          <w:t>A list of appropriate blogs needs to sort</w:t>
        </w:r>
      </w:ins>
      <w:ins w:id="25" w:author="Russell Jarvis (Student)" w:date="2018-08-11T12:13:00Z">
        <w:r>
          <w:t xml:space="preserve">, or the search terms for finding these blogs need to be developed. </w:t>
        </w:r>
      </w:ins>
    </w:p>
    <w:p w14:paraId="739A8451" w14:textId="6165F080" w:rsidR="00BA7A76" w:rsidRDefault="002C1CC3" w:rsidP="00BA7A76">
      <w:pPr>
        <w:pStyle w:val="ListParagraph"/>
        <w:numPr>
          <w:ilvl w:val="1"/>
          <w:numId w:val="1"/>
        </w:numPr>
      </w:pPr>
      <w:r>
        <w:t xml:space="preserve">Case study: </w:t>
      </w:r>
      <w:r w:rsidR="00BA7A76">
        <w:t>targeted comparisons of scientist-led blogs vs. public-led blogs covering specific scientific subjects? *can’t be batch processed</w:t>
      </w:r>
    </w:p>
    <w:p w14:paraId="7AFABA31" w14:textId="0B73A307" w:rsidR="00FC5D28" w:rsidRDefault="00FC5D28" w:rsidP="00BA7A76"/>
    <w:p w14:paraId="37DEEB43" w14:textId="623F66A6" w:rsidR="00146D57" w:rsidRDefault="00146D57" w:rsidP="00146D57">
      <w:pPr>
        <w:pStyle w:val="ListParagraph"/>
        <w:numPr>
          <w:ilvl w:val="0"/>
          <w:numId w:val="1"/>
        </w:numPr>
      </w:pPr>
      <w:r>
        <w:t>Text complexity vs. text sentiment</w:t>
      </w:r>
      <w:ins w:id="26" w:author="Russell Jarvis (Student)" w:date="2018-08-11T12:11:00Z">
        <w:r w:rsidR="006960FE">
          <w:t xml:space="preserve"> (code is </w:t>
        </w:r>
      </w:ins>
      <w:ins w:id="27" w:author="Russell Jarvis (Student)" w:date="2018-08-11T12:13:00Z">
        <w:r w:rsidR="006960FE">
          <w:t>implemented</w:t>
        </w:r>
      </w:ins>
      <w:ins w:id="28" w:author="Russell Jarvis (Student)" w:date="2018-08-11T12:11:00Z">
        <w:r w:rsidR="006960FE">
          <w:t>)</w:t>
        </w:r>
      </w:ins>
    </w:p>
    <w:p w14:paraId="7DF44BDE" w14:textId="77777777" w:rsidR="00146D57" w:rsidRPr="009B1C19" w:rsidRDefault="00146D57" w:rsidP="0067555A">
      <w:pPr>
        <w:pStyle w:val="ListParagraph"/>
        <w:outlineLvl w:val="0"/>
        <w:rPr>
          <w:b/>
          <w:i/>
        </w:rPr>
      </w:pPr>
      <w:r>
        <w:rPr>
          <w:b/>
          <w:i/>
        </w:rPr>
        <w:t>Are more neutral/factual websites more complex?</w:t>
      </w:r>
    </w:p>
    <w:p w14:paraId="200F7E62" w14:textId="77777777" w:rsidR="00146D57" w:rsidRDefault="00146D57" w:rsidP="00146D57">
      <w:pPr>
        <w:pStyle w:val="ListParagraph"/>
        <w:numPr>
          <w:ilvl w:val="1"/>
          <w:numId w:val="1"/>
        </w:numPr>
      </w:pPr>
      <w:r>
        <w:t>Rank pro, anti, and neutral websites for text complexity</w:t>
      </w:r>
    </w:p>
    <w:p w14:paraId="0D703D76" w14:textId="77777777" w:rsidR="00146D57" w:rsidRDefault="00146D57" w:rsidP="00146D57">
      <w:pPr>
        <w:pStyle w:val="ListParagraph"/>
        <w:numPr>
          <w:ilvl w:val="2"/>
          <w:numId w:val="1"/>
        </w:numPr>
      </w:pPr>
      <w:r>
        <w:t>Vaccines</w:t>
      </w:r>
    </w:p>
    <w:p w14:paraId="25F292C3" w14:textId="77777777" w:rsidR="00146D57" w:rsidRDefault="00146D57" w:rsidP="00146D57">
      <w:pPr>
        <w:pStyle w:val="ListParagraph"/>
        <w:numPr>
          <w:ilvl w:val="2"/>
          <w:numId w:val="1"/>
        </w:numPr>
      </w:pPr>
      <w:r>
        <w:t>GMOs</w:t>
      </w:r>
    </w:p>
    <w:p w14:paraId="65F513D6" w14:textId="77777777" w:rsidR="00146D57" w:rsidRDefault="00146D57" w:rsidP="00146D57">
      <w:pPr>
        <w:pStyle w:val="ListParagraph"/>
        <w:numPr>
          <w:ilvl w:val="2"/>
          <w:numId w:val="1"/>
        </w:numPr>
        <w:rPr>
          <w:ins w:id="29" w:author="Russell Jarvis (Student)" w:date="2018-08-11T12:11:00Z"/>
        </w:rPr>
      </w:pPr>
      <w:r>
        <w:t>Climate change</w:t>
      </w:r>
    </w:p>
    <w:p w14:paraId="22F3BCE2" w14:textId="6A9E342C" w:rsidR="006960FE" w:rsidRDefault="006960FE">
      <w:pPr>
        <w:ind w:left="720"/>
        <w:pPrChange w:id="30" w:author="Russell Jarvis (Student)" w:date="2018-08-11T12:11:00Z">
          <w:pPr>
            <w:pStyle w:val="ListParagraph"/>
            <w:numPr>
              <w:ilvl w:val="2"/>
              <w:numId w:val="1"/>
            </w:numPr>
            <w:ind w:left="2160" w:hanging="180"/>
          </w:pPr>
        </w:pPrChange>
      </w:pPr>
      <w:ins w:id="31" w:author="Russell Jarvis (Student)" w:date="2018-08-11T12:11:00Z">
        <w:r>
          <w:t>Code for doing this is unimplemented:</w:t>
        </w:r>
      </w:ins>
    </w:p>
    <w:p w14:paraId="0606E026" w14:textId="77777777" w:rsidR="00146D57" w:rsidRDefault="00146D57" w:rsidP="00146D57">
      <w:pPr>
        <w:pStyle w:val="ListParagraph"/>
        <w:numPr>
          <w:ilvl w:val="1"/>
          <w:numId w:val="1"/>
        </w:numPr>
      </w:pPr>
      <w:r>
        <w:t>Non-neutral sites also have more self-links rather than external links?</w:t>
      </w:r>
    </w:p>
    <w:p w14:paraId="50D1B864" w14:textId="77777777" w:rsidR="00146D57" w:rsidRDefault="00146D57" w:rsidP="00146D57">
      <w:pPr>
        <w:pStyle w:val="ListParagraph"/>
        <w:numPr>
          <w:ilvl w:val="2"/>
          <w:numId w:val="1"/>
        </w:numPr>
        <w:rPr>
          <w:ins w:id="32" w:author="Russell Jarvis (Student)" w:date="2018-08-11T12:11:00Z"/>
        </w:rPr>
      </w:pPr>
      <w:r>
        <w:t>Wikipedia would need to be excluded here</w:t>
      </w:r>
    </w:p>
    <w:p w14:paraId="72BFEB4F" w14:textId="77777777" w:rsidR="006960FE" w:rsidRDefault="006960FE">
      <w:pPr>
        <w:pStyle w:val="ListParagraph"/>
        <w:ind w:left="2160"/>
        <w:rPr>
          <w:ins w:id="33" w:author="Russell Jarvis (Student)" w:date="2018-08-11T12:10:00Z"/>
        </w:rPr>
        <w:pPrChange w:id="34" w:author="Russell Jarvis (Student)" w:date="2018-08-11T12:11:00Z">
          <w:pPr>
            <w:pStyle w:val="ListParagraph"/>
            <w:numPr>
              <w:ilvl w:val="2"/>
              <w:numId w:val="1"/>
            </w:numPr>
            <w:ind w:left="2160" w:hanging="180"/>
          </w:pPr>
        </w:pPrChange>
      </w:pPr>
    </w:p>
    <w:p w14:paraId="5E67D5C3" w14:textId="77777777" w:rsidR="006960FE" w:rsidRDefault="006960FE">
      <w:pPr>
        <w:pPrChange w:id="35" w:author="Russell Jarvis (Student)" w:date="2018-08-11T12:11:00Z">
          <w:pPr>
            <w:pStyle w:val="ListParagraph"/>
            <w:numPr>
              <w:ilvl w:val="2"/>
              <w:numId w:val="1"/>
            </w:numPr>
            <w:ind w:left="2160" w:hanging="180"/>
          </w:pPr>
        </w:pPrChange>
      </w:pPr>
    </w:p>
    <w:p w14:paraId="6E41F31F" w14:textId="7318D336" w:rsidR="00680DA0" w:rsidRDefault="00680DA0" w:rsidP="00BA7A76"/>
    <w:p w14:paraId="1A6BAEA3" w14:textId="3A6EBDAD" w:rsidR="00680DA0" w:rsidRPr="0067555A" w:rsidRDefault="0067555A" w:rsidP="0067555A">
      <w:pPr>
        <w:outlineLvl w:val="0"/>
        <w:rPr>
          <w:b/>
        </w:rPr>
      </w:pPr>
      <w:r>
        <w:rPr>
          <w:b/>
        </w:rPr>
        <w:t>Prediction</w:t>
      </w:r>
      <w:r w:rsidR="00680DA0" w:rsidRPr="0067555A">
        <w:rPr>
          <w:b/>
        </w:rPr>
        <w:t>s:</w:t>
      </w:r>
    </w:p>
    <w:p w14:paraId="013B2CF4" w14:textId="6AF9DB1E" w:rsidR="00680DA0" w:rsidRDefault="00E72785" w:rsidP="0067555A">
      <w:pPr>
        <w:pStyle w:val="ListParagraph"/>
        <w:numPr>
          <w:ilvl w:val="0"/>
          <w:numId w:val="3"/>
        </w:numPr>
      </w:pPr>
      <w:r>
        <w:t xml:space="preserve">Websites with simple text will be closer to the top of a google search result. </w:t>
      </w:r>
    </w:p>
    <w:p w14:paraId="0E58099C" w14:textId="469B4104" w:rsidR="00E72785" w:rsidRDefault="00E72785" w:rsidP="0067555A">
      <w:pPr>
        <w:pStyle w:val="ListParagraph"/>
        <w:numPr>
          <w:ilvl w:val="1"/>
          <w:numId w:val="3"/>
        </w:numPr>
      </w:pPr>
      <w:r>
        <w:t>Overall, scientists will be more likely to write at a level of complexity that is higher than the average ranking of a top google result (above the average reading level for a person).</w:t>
      </w:r>
    </w:p>
    <w:p w14:paraId="4D1A23A0" w14:textId="1CCD6C06" w:rsidR="002E2C0A" w:rsidRDefault="002E2C0A" w:rsidP="0067555A">
      <w:pPr>
        <w:pStyle w:val="ListParagraph"/>
        <w:numPr>
          <w:ilvl w:val="2"/>
          <w:numId w:val="3"/>
        </w:numPr>
      </w:pPr>
      <w:r>
        <w:t>This means that their work is less likely to be seen by the public</w:t>
      </w:r>
    </w:p>
    <w:p w14:paraId="393F5A26" w14:textId="2BEF4F3B" w:rsidR="00E72785" w:rsidRDefault="00E72785" w:rsidP="0067555A">
      <w:pPr>
        <w:pStyle w:val="ListParagraph"/>
        <w:numPr>
          <w:ilvl w:val="0"/>
          <w:numId w:val="3"/>
        </w:numPr>
      </w:pPr>
      <w:r>
        <w:t>Simpler, broad</w:t>
      </w:r>
      <w:r w:rsidR="00F74344">
        <w:t>er</w:t>
      </w:r>
      <w:r>
        <w:t xml:space="preserve"> terms are more likely to be higher in google rankings. </w:t>
      </w:r>
    </w:p>
    <w:p w14:paraId="4BBA73FB" w14:textId="77777777" w:rsidR="009D3B89" w:rsidRDefault="009D3B89" w:rsidP="0067555A">
      <w:pPr>
        <w:pStyle w:val="ListParagraph"/>
        <w:numPr>
          <w:ilvl w:val="1"/>
          <w:numId w:val="3"/>
        </w:numPr>
      </w:pPr>
      <w:r>
        <w:t xml:space="preserve">Scientists are less likely to use these terms due to </w:t>
      </w:r>
      <w:proofErr w:type="gramStart"/>
      <w:r>
        <w:t>their</w:t>
      </w:r>
      <w:proofErr w:type="gramEnd"/>
      <w:r>
        <w:t xml:space="preserve"> </w:t>
      </w:r>
    </w:p>
    <w:p w14:paraId="16BF4CD3" w14:textId="3962E237" w:rsidR="009D3B89" w:rsidRDefault="009D3B89" w:rsidP="0067555A">
      <w:pPr>
        <w:pStyle w:val="ListParagraph"/>
        <w:numPr>
          <w:ilvl w:val="2"/>
          <w:numId w:val="3"/>
        </w:numPr>
      </w:pPr>
      <w:r>
        <w:t>lack of precision in terms of describing the scientific topic being discussed</w:t>
      </w:r>
    </w:p>
    <w:p w14:paraId="2CA2A5AE" w14:textId="0484E89C" w:rsidR="009D3B89" w:rsidRDefault="002E2C0A" w:rsidP="0067555A">
      <w:pPr>
        <w:pStyle w:val="ListParagraph"/>
        <w:numPr>
          <w:ilvl w:val="2"/>
          <w:numId w:val="3"/>
        </w:numPr>
      </w:pPr>
      <w:r>
        <w:t xml:space="preserve">the thought of avoiding terms that are known and </w:t>
      </w:r>
      <w:r w:rsidR="009D3B89">
        <w:t>potentially controversial nature (e.g. evolution)</w:t>
      </w:r>
    </w:p>
    <w:p w14:paraId="7E3BFC83" w14:textId="7A3A481C" w:rsidR="009D3B89" w:rsidRDefault="009D3B89" w:rsidP="0067555A">
      <w:pPr>
        <w:pStyle w:val="ListParagraph"/>
        <w:numPr>
          <w:ilvl w:val="1"/>
          <w:numId w:val="3"/>
        </w:numPr>
        <w:rPr>
          <w:ins w:id="36" w:author="Russell Jarvis (Student)" w:date="2018-08-11T12:04:00Z"/>
        </w:rPr>
      </w:pPr>
      <w:r>
        <w:t>a case study of scientific blogs will show that scientific topics discussed by the public will use simpler terms (and also likely less complex language (tying in point 1) relative to a scientific blog</w:t>
      </w:r>
      <w:ins w:id="37" w:author="Russell Jarvis (Student)" w:date="2018-08-11T12:04:00Z">
        <w:r w:rsidR="00A63FA1">
          <w:t>. Do scientific blogs have better (smaller) page ranks, relative to other scientific documents?</w:t>
        </w:r>
      </w:ins>
    </w:p>
    <w:p w14:paraId="4C081FD0" w14:textId="77777777" w:rsidR="00A63FA1" w:rsidRDefault="00A63FA1">
      <w:pPr>
        <w:pStyle w:val="ListParagraph"/>
        <w:ind w:left="1493"/>
        <w:pPrChange w:id="38" w:author="Russell Jarvis (Student)" w:date="2018-08-11T12:04:00Z">
          <w:pPr>
            <w:pStyle w:val="ListParagraph"/>
            <w:numPr>
              <w:ilvl w:val="1"/>
              <w:numId w:val="3"/>
            </w:numPr>
            <w:ind w:left="1493" w:hanging="360"/>
          </w:pPr>
        </w:pPrChange>
      </w:pPr>
    </w:p>
    <w:p w14:paraId="76572A8C" w14:textId="1D533B9A" w:rsidR="009D3B89" w:rsidRDefault="009D3B89" w:rsidP="0067555A">
      <w:pPr>
        <w:pStyle w:val="ListParagraph"/>
        <w:numPr>
          <w:ilvl w:val="0"/>
          <w:numId w:val="3"/>
        </w:numPr>
      </w:pPr>
      <w:r>
        <w:t xml:space="preserve">More neutral/factual websites will tend to be more complex. </w:t>
      </w:r>
    </w:p>
    <w:p w14:paraId="594916E8" w14:textId="51F82CA1" w:rsidR="006960FE" w:rsidRDefault="009D3B89" w:rsidP="006960FE">
      <w:pPr>
        <w:pStyle w:val="ListParagraph"/>
        <w:numPr>
          <w:ilvl w:val="1"/>
          <w:numId w:val="3"/>
        </w:numPr>
        <w:rPr>
          <w:ins w:id="39" w:author="Russell Jarvis (Student)" w:date="2018-08-11T12:08:00Z"/>
        </w:rPr>
      </w:pPr>
      <w:del w:id="40" w:author="Russell Jarvis (Student)" w:date="2018-08-11T12:06:00Z">
        <w:r w:rsidDel="006960FE">
          <w:lastRenderedPageBreak/>
          <w:delText>This is in</w:delText>
        </w:r>
      </w:del>
      <w:ins w:id="41" w:author="Russell Jarvis (Student)" w:date="2018-08-11T12:06:00Z">
        <w:r w:rsidR="006960FE">
          <w:t>Factual websites will be more complex in</w:t>
        </w:r>
      </w:ins>
      <w:r>
        <w:t xml:space="preserve"> comparison to websites who may take a stronger (cultural or social) position on a position</w:t>
      </w:r>
      <w:ins w:id="42" w:author="Russell Jarvis (Student)" w:date="2018-08-11T12:07:00Z">
        <w:r w:rsidR="006960FE">
          <w:t xml:space="preserve">, </w:t>
        </w:r>
      </w:ins>
      <w:del w:id="43" w:author="Russell Jarvis (Student)" w:date="2018-08-11T12:07:00Z">
        <w:r w:rsidDel="006960FE">
          <w:delText>,</w:delText>
        </w:r>
      </w:del>
      <w:del w:id="44" w:author="Russell Jarvis (Student)" w:date="2018-08-11T12:09:00Z">
        <w:r w:rsidDel="006960FE">
          <w:delText xml:space="preserve"> </w:delText>
        </w:r>
      </w:del>
      <w:r>
        <w:t>whereby they would rely on opinions and other values and less on a scientific rationale</w:t>
      </w:r>
      <w:ins w:id="45" w:author="Russell Jarvis (Student)" w:date="2018-08-11T12:08:00Z">
        <w:r w:rsidR="006960FE">
          <w:t>.</w:t>
        </w:r>
      </w:ins>
      <w:del w:id="46" w:author="Russell Jarvis (Student)" w:date="2018-08-11T12:08:00Z">
        <w:r w:rsidDel="006960FE">
          <w:delText>,</w:delText>
        </w:r>
      </w:del>
      <w:r>
        <w:t xml:space="preserve"> </w:t>
      </w:r>
    </w:p>
    <w:p w14:paraId="064FA47D" w14:textId="77777777" w:rsidR="006960FE" w:rsidRDefault="006960FE">
      <w:pPr>
        <w:rPr>
          <w:ins w:id="47" w:author="Russell Jarvis (Student)" w:date="2018-08-11T12:08:00Z"/>
        </w:rPr>
        <w:pPrChange w:id="48" w:author="Russell Jarvis (Student)" w:date="2018-08-11T12:08:00Z">
          <w:pPr>
            <w:pStyle w:val="ListParagraph"/>
            <w:numPr>
              <w:ilvl w:val="1"/>
              <w:numId w:val="3"/>
            </w:numPr>
            <w:ind w:left="1493" w:hanging="360"/>
          </w:pPr>
        </w:pPrChange>
      </w:pPr>
    </w:p>
    <w:p w14:paraId="1D224A0E" w14:textId="38D4FFD8" w:rsidR="009D3B89" w:rsidRDefault="006960FE" w:rsidP="0067555A">
      <w:pPr>
        <w:pStyle w:val="ListParagraph"/>
        <w:numPr>
          <w:ilvl w:val="1"/>
          <w:numId w:val="3"/>
        </w:numPr>
        <w:rPr>
          <w:ins w:id="49" w:author="Russell Jarvis (Student)" w:date="2018-08-11T12:07:00Z"/>
        </w:rPr>
      </w:pPr>
      <w:ins w:id="50" w:author="Russell Jarvis (Student)" w:date="2018-08-11T12:08:00Z">
        <w:r>
          <w:t xml:space="preserve">The range of words utilized in subjective writing, is likely to at a lower </w:t>
        </w:r>
      </w:ins>
      <w:ins w:id="51" w:author="Russell Jarvis (Student)" w:date="2018-08-11T12:09:00Z">
        <w:r>
          <w:t>reading</w:t>
        </w:r>
      </w:ins>
      <w:ins w:id="52" w:author="Russell Jarvis (Student)" w:date="2018-08-11T12:08:00Z">
        <w:r>
          <w:t xml:space="preserve"> </w:t>
        </w:r>
      </w:ins>
      <w:ins w:id="53" w:author="Russell Jarvis (Student)" w:date="2018-08-11T12:09:00Z">
        <w:r>
          <w:t xml:space="preserve">grade level, additionally subjective writing may be more </w:t>
        </w:r>
        <w:proofErr w:type="spellStart"/>
        <w:r>
          <w:t>engadging</w:t>
        </w:r>
        <w:proofErr w:type="spellEnd"/>
        <w:r>
          <w:t xml:space="preserve"> to read,</w:t>
        </w:r>
      </w:ins>
      <w:ins w:id="54" w:author="Russell Jarvis (Student)" w:date="2018-08-11T12:10:00Z">
        <w:r>
          <w:t xml:space="preserve"> and more frequently written in an active voice</w:t>
        </w:r>
      </w:ins>
      <w:ins w:id="55" w:author="Russell Jarvis (Student)" w:date="2018-08-11T12:09:00Z">
        <w:r>
          <w:t xml:space="preserve"> </w:t>
        </w:r>
      </w:ins>
      <w:r w:rsidR="009D3B89">
        <w:t>which would be simpler</w:t>
      </w:r>
      <w:r w:rsidR="002E2C0A">
        <w:t xml:space="preserve"> in terms of their complexity, but more compelling with their regard to swaying opinion. </w:t>
      </w:r>
    </w:p>
    <w:p w14:paraId="4E4D6700" w14:textId="77777777" w:rsidR="006960FE" w:rsidRDefault="006960FE" w:rsidP="0067555A">
      <w:pPr>
        <w:pStyle w:val="ListParagraph"/>
        <w:numPr>
          <w:ilvl w:val="1"/>
          <w:numId w:val="3"/>
        </w:numPr>
      </w:pPr>
    </w:p>
    <w:p w14:paraId="0D95F13F" w14:textId="77777777" w:rsidR="00680DA0" w:rsidRDefault="00680DA0" w:rsidP="00BA7A76"/>
    <w:p w14:paraId="7EA95669" w14:textId="77777777" w:rsidR="00BA7A76" w:rsidRDefault="00BA7A76" w:rsidP="00BA7A76">
      <w:r>
        <w:t>Additional questions:</w:t>
      </w:r>
    </w:p>
    <w:p w14:paraId="4165042A" w14:textId="77777777" w:rsidR="00BA7A76" w:rsidRDefault="00BA7A76" w:rsidP="00BA7A76">
      <w:r>
        <w:t xml:space="preserve">-In Russell’s general search graphs, two clusters of websites seemed to fall out in the graphs. </w:t>
      </w:r>
      <w:r w:rsidR="00BF0F34">
        <w:t>How do we figure out what is causing this?</w:t>
      </w:r>
    </w:p>
    <w:p w14:paraId="5B5D8936" w14:textId="77777777" w:rsidR="00BA7A76" w:rsidRDefault="00BA7A76" w:rsidP="00BA7A76"/>
    <w:p w14:paraId="2E65C12C" w14:textId="77777777" w:rsidR="00BA7A76" w:rsidRDefault="00BA7A76" w:rsidP="00BA7A76">
      <w:r>
        <w:t>Issues to consider:</w:t>
      </w:r>
    </w:p>
    <w:p w14:paraId="10B085AF" w14:textId="5FF9DAA6" w:rsidR="00BA7A76" w:rsidRDefault="00BA7A76" w:rsidP="00BA7A76">
      <w:r>
        <w:t>-Are the first few, super successful sites outliers? Should we run these with and without the first page of results to see the differences?</w:t>
      </w:r>
    </w:p>
    <w:p w14:paraId="0F4607A5" w14:textId="00238FEF" w:rsidR="003977C8" w:rsidRDefault="003977C8" w:rsidP="003977C8">
      <w:pPr>
        <w:pStyle w:val="ListParagraph"/>
        <w:numPr>
          <w:ilvl w:val="0"/>
          <w:numId w:val="2"/>
        </w:numPr>
        <w:rPr>
          <w:ins w:id="56" w:author="Russell Jarvis (Student)" w:date="2018-08-10T15:11:00Z"/>
        </w:rPr>
      </w:pPr>
      <w:r>
        <w:t xml:space="preserve">Solution: </w:t>
      </w:r>
      <w:r w:rsidR="00444C8F">
        <w:t xml:space="preserve">run data collection script to include </w:t>
      </w:r>
      <w:r>
        <w:t xml:space="preserve">all data. And then run analysis and report metrics with and without these outliers. </w:t>
      </w:r>
      <w:r w:rsidR="00A342A2">
        <w:t>And tag them in graphs with a different color.</w:t>
      </w:r>
    </w:p>
    <w:p w14:paraId="598AAD26" w14:textId="77777777" w:rsidR="003C6A03" w:rsidRDefault="003C6A03">
      <w:pPr>
        <w:rPr>
          <w:ins w:id="57" w:author="Russell Jarvis (Student)" w:date="2018-08-10T15:20:00Z"/>
        </w:rPr>
        <w:pPrChange w:id="58" w:author="Russell Jarvis (Student)" w:date="2018-08-10T15:11:00Z">
          <w:pPr>
            <w:pStyle w:val="ListParagraph"/>
            <w:numPr>
              <w:numId w:val="2"/>
            </w:numPr>
            <w:ind w:hanging="360"/>
          </w:pPr>
        </w:pPrChange>
      </w:pPr>
    </w:p>
    <w:p w14:paraId="674989AC" w14:textId="4E4CEC9E" w:rsidR="00794188" w:rsidRPr="00794188" w:rsidRDefault="00A24A6C">
      <w:pPr>
        <w:rPr>
          <w:ins w:id="59" w:author="Russell Jarvis (Student)" w:date="2018-08-10T15:22:00Z"/>
          <w:b/>
          <w:rPrChange w:id="60" w:author="Russell Jarvis (Student)" w:date="2018-08-10T15:22:00Z">
            <w:rPr>
              <w:ins w:id="61" w:author="Russell Jarvis (Student)" w:date="2018-08-10T15:22:00Z"/>
            </w:rPr>
          </w:rPrChange>
        </w:rPr>
        <w:pPrChange w:id="62" w:author="Russell Jarvis (Student)" w:date="2018-08-10T15:22:00Z">
          <w:pPr>
            <w:pStyle w:val="ListParagraph"/>
            <w:numPr>
              <w:numId w:val="2"/>
            </w:numPr>
            <w:ind w:hanging="360"/>
          </w:pPr>
        </w:pPrChange>
      </w:pPr>
      <w:ins w:id="63" w:author="Russell Jarvis (Student)" w:date="2018-08-10T15:20:00Z">
        <w:r w:rsidRPr="00794188">
          <w:rPr>
            <w:b/>
            <w:rPrChange w:id="64" w:author="Russell Jarvis (Student)" w:date="2018-08-10T15:22:00Z">
              <w:rPr/>
            </w:rPrChange>
          </w:rPr>
          <w:t>Recommendations:</w:t>
        </w:r>
      </w:ins>
    </w:p>
    <w:p w14:paraId="1C41D112" w14:textId="26AF2D96" w:rsidR="00A24A6C" w:rsidRDefault="00794188">
      <w:pPr>
        <w:ind w:firstLine="720"/>
        <w:rPr>
          <w:ins w:id="65" w:author="Russell Jarvis (Student)" w:date="2018-08-10T15:11:00Z"/>
        </w:rPr>
        <w:pPrChange w:id="66" w:author="Russell Jarvis (Student)" w:date="2018-08-10T15:22:00Z">
          <w:pPr>
            <w:pStyle w:val="ListParagraph"/>
            <w:numPr>
              <w:numId w:val="2"/>
            </w:numPr>
            <w:ind w:hanging="360"/>
          </w:pPr>
        </w:pPrChange>
      </w:pPr>
      <w:ins w:id="67" w:author="Russell Jarvis (Student)" w:date="2018-08-10T15:22:00Z">
        <w:r>
          <w:t>Incentivizing</w:t>
        </w:r>
      </w:ins>
      <w:ins w:id="68" w:author="Russell Jarvis (Student)" w:date="2018-08-10T15:20:00Z">
        <w:r w:rsidR="00A24A6C">
          <w:t xml:space="preserve"> Writing for enhanced Readability</w:t>
        </w:r>
      </w:ins>
      <w:ins w:id="69" w:author="Russell Jarvis (Student)" w:date="2018-08-10T15:59:00Z">
        <w:r w:rsidR="00E93ADD">
          <w:t>, via convenience tools.</w:t>
        </w:r>
      </w:ins>
    </w:p>
    <w:p w14:paraId="7B5F441D" w14:textId="0485ECC1" w:rsidR="00E93ADD" w:rsidRPr="00E93ADD" w:rsidRDefault="00E93ADD" w:rsidP="00E93ADD">
      <w:pPr>
        <w:rPr>
          <w:ins w:id="70" w:author="Russell Jarvis (Student)" w:date="2018-08-10T15:59:00Z"/>
          <w:rFonts w:ascii="Calibri" w:hAnsi="Calibri" w:cs="Times New Roman"/>
          <w:color w:val="000000"/>
          <w:sz w:val="27"/>
          <w:szCs w:val="27"/>
        </w:rPr>
      </w:pPr>
      <w:ins w:id="71" w:author="Russell Jarvis (Student)" w:date="2018-08-10T15:59:00Z">
        <w:r w:rsidRPr="00E93ADD">
          <w:rPr>
            <w:rFonts w:ascii="Calibri" w:hAnsi="Calibri" w:cs="Times New Roman"/>
            <w:color w:val="000000"/>
            <w:sz w:val="27"/>
            <w:szCs w:val="27"/>
          </w:rPr>
          <w:t>In this document, we have described variation in the readability of search engine results, and in some cases, we have characterized reduced readability across variety of we</w:t>
        </w:r>
        <w:r w:rsidR="00F946AE">
          <w:rPr>
            <w:rFonts w:ascii="Calibri" w:hAnsi="Calibri" w:cs="Times New Roman"/>
            <w:color w:val="000000"/>
            <w:sz w:val="27"/>
            <w:szCs w:val="27"/>
          </w:rPr>
          <w:t>b-based documents. In addition to describing the nature of the problem</w:t>
        </w:r>
        <w:r w:rsidRPr="00E93ADD">
          <w:rPr>
            <w:rFonts w:ascii="Calibri" w:hAnsi="Calibri" w:cs="Times New Roman"/>
            <w:color w:val="000000"/>
            <w:sz w:val="27"/>
            <w:szCs w:val="27"/>
          </w:rPr>
          <w:t>, we feel obligated to propose possible remedies. One such remedy is the development of a browser-friendly interface to Stanford </w:t>
        </w:r>
        <w:proofErr w:type="spellStart"/>
        <w:r w:rsidRPr="00E93ADD">
          <w:rPr>
            <w:rFonts w:ascii="Calibri" w:hAnsi="Calibri" w:cs="Times New Roman"/>
            <w:color w:val="000000"/>
            <w:sz w:val="27"/>
            <w:szCs w:val="27"/>
          </w:rPr>
          <w:t>textstat</w:t>
        </w:r>
        <w:proofErr w:type="spellEnd"/>
        <w:r w:rsidRPr="00E93ADD">
          <w:rPr>
            <w:rFonts w:ascii="Calibri" w:hAnsi="Calibri" w:cs="Times New Roman"/>
            <w:color w:val="000000"/>
            <w:sz w:val="27"/>
            <w:szCs w:val="27"/>
          </w:rPr>
          <w:t> metrics</w:t>
        </w:r>
      </w:ins>
    </w:p>
    <w:p w14:paraId="10C502ED" w14:textId="77777777" w:rsidR="00E93ADD" w:rsidRPr="00E93ADD" w:rsidRDefault="00E93ADD" w:rsidP="00E93ADD">
      <w:pPr>
        <w:rPr>
          <w:ins w:id="72" w:author="Russell Jarvis (Student)" w:date="2018-08-10T15:59:00Z"/>
          <w:rFonts w:ascii="Calibri" w:hAnsi="Calibri" w:cs="Times New Roman"/>
          <w:color w:val="000000"/>
          <w:sz w:val="27"/>
          <w:szCs w:val="27"/>
        </w:rPr>
      </w:pPr>
      <w:ins w:id="73" w:author="Russell Jarvis (Student)" w:date="2018-08-10T15:59:00Z">
        <w:r w:rsidRPr="00E93ADD">
          <w:rPr>
            <w:rFonts w:ascii="Calibri" w:hAnsi="Calibri" w:cs="Times New Roman"/>
            <w:color w:val="000000"/>
            <w:sz w:val="27"/>
            <w:szCs w:val="27"/>
          </w:rPr>
          <w:t> </w:t>
        </w:r>
      </w:ins>
    </w:p>
    <w:p w14:paraId="710DF145" w14:textId="21BE0261" w:rsidR="00E93ADD" w:rsidRPr="00E93ADD" w:rsidRDefault="00E93ADD" w:rsidP="00E93ADD">
      <w:pPr>
        <w:rPr>
          <w:ins w:id="74" w:author="Russell Jarvis (Student)" w:date="2018-08-10T15:59:00Z"/>
          <w:rFonts w:ascii="Calibri" w:hAnsi="Calibri" w:cs="Times New Roman"/>
          <w:color w:val="000000"/>
          <w:sz w:val="27"/>
          <w:szCs w:val="27"/>
        </w:rPr>
      </w:pPr>
      <w:ins w:id="75" w:author="Russell Jarvis (Student)" w:date="2018-08-10T15:59:00Z">
        <w:r w:rsidRPr="00E93ADD">
          <w:rPr>
            <w:rFonts w:ascii="Calibri" w:hAnsi="Calibri" w:cs="Times New Roman"/>
            <w:color w:val="000000"/>
            <w:sz w:val="27"/>
            <w:szCs w:val="27"/>
          </w:rPr>
          <w:t xml:space="preserve">It’s possible </w:t>
        </w:r>
      </w:ins>
      <w:ins w:id="76" w:author="Russell Jarvis (Student)" w:date="2018-08-11T11:55:00Z">
        <w:r w:rsidR="00F946AE">
          <w:rPr>
            <w:rFonts w:ascii="Calibri" w:hAnsi="Calibri" w:cs="Times New Roman"/>
            <w:color w:val="000000"/>
            <w:sz w:val="27"/>
            <w:szCs w:val="27"/>
          </w:rPr>
          <w:t>that many</w:t>
        </w:r>
      </w:ins>
      <w:ins w:id="77" w:author="Russell Jarvis (Student)" w:date="2018-08-10T15:59:00Z">
        <w:r w:rsidRPr="00E93ADD">
          <w:rPr>
            <w:rFonts w:ascii="Calibri" w:hAnsi="Calibri" w:cs="Times New Roman"/>
            <w:color w:val="000000"/>
            <w:sz w:val="27"/>
            <w:szCs w:val="27"/>
          </w:rPr>
          <w:t xml:space="preserve"> science writers, agree with the goal of publishing accessible descriptions of their work, however, they</w:t>
        </w:r>
      </w:ins>
      <w:ins w:id="78" w:author="Russell Jarvis (Student)" w:date="2018-08-10T16:00:00Z">
        <w:r>
          <w:rPr>
            <w:rFonts w:ascii="Calibri" w:hAnsi="Calibri" w:cs="Times New Roman"/>
            <w:color w:val="000000"/>
            <w:sz w:val="27"/>
            <w:szCs w:val="27"/>
          </w:rPr>
          <w:t xml:space="preserve"> may</w:t>
        </w:r>
      </w:ins>
      <w:ins w:id="79" w:author="Russell Jarvis (Student)" w:date="2018-08-10T15:59:00Z">
        <w:r>
          <w:rPr>
            <w:rFonts w:ascii="Calibri" w:hAnsi="Calibri" w:cs="Times New Roman"/>
            <w:color w:val="000000"/>
            <w:sz w:val="27"/>
            <w:szCs w:val="27"/>
          </w:rPr>
          <w:t xml:space="preserve"> simply </w:t>
        </w:r>
        <w:r w:rsidRPr="00E93ADD">
          <w:rPr>
            <w:rFonts w:ascii="Calibri" w:hAnsi="Calibri" w:cs="Times New Roman"/>
            <w:color w:val="000000"/>
            <w:sz w:val="27"/>
            <w:szCs w:val="27"/>
          </w:rPr>
          <w:t>not find it convenient to maximize the accessibility of thei</w:t>
        </w:r>
        <w:r>
          <w:rPr>
            <w:rFonts w:ascii="Calibri" w:hAnsi="Calibri" w:cs="Times New Roman"/>
            <w:color w:val="000000"/>
            <w:sz w:val="27"/>
            <w:szCs w:val="27"/>
          </w:rPr>
          <w:t xml:space="preserve">r writing, as </w:t>
        </w:r>
      </w:ins>
      <w:ins w:id="80" w:author="Russell Jarvis (Student)" w:date="2018-08-11T11:56:00Z">
        <w:r w:rsidR="00F946AE">
          <w:rPr>
            <w:rFonts w:ascii="Calibri" w:hAnsi="Calibri" w:cs="Times New Roman"/>
            <w:color w:val="000000"/>
            <w:sz w:val="27"/>
            <w:szCs w:val="27"/>
          </w:rPr>
          <w:t>doing so may</w:t>
        </w:r>
      </w:ins>
      <w:ins w:id="81" w:author="Russell Jarvis (Student)" w:date="2018-08-10T15:59:00Z">
        <w:r>
          <w:rPr>
            <w:rFonts w:ascii="Calibri" w:hAnsi="Calibri" w:cs="Times New Roman"/>
            <w:color w:val="000000"/>
            <w:sz w:val="27"/>
            <w:szCs w:val="27"/>
          </w:rPr>
          <w:t xml:space="preserve"> conflict with other writing priorities</w:t>
        </w:r>
        <w:r w:rsidRPr="00E93ADD">
          <w:rPr>
            <w:rFonts w:ascii="Calibri" w:hAnsi="Calibri" w:cs="Times New Roman"/>
            <w:color w:val="000000"/>
            <w:sz w:val="27"/>
            <w:szCs w:val="27"/>
          </w:rPr>
          <w:t>.</w:t>
        </w:r>
        <w:r w:rsidR="00F946AE">
          <w:rPr>
            <w:rFonts w:ascii="Calibri" w:hAnsi="Calibri" w:cs="Times New Roman"/>
            <w:color w:val="000000"/>
            <w:sz w:val="27"/>
            <w:szCs w:val="27"/>
          </w:rPr>
          <w:t xml:space="preserve"> </w:t>
        </w:r>
      </w:ins>
      <w:ins w:id="82" w:author="Russell Jarvis (Student)" w:date="2018-08-11T11:54:00Z">
        <w:r w:rsidR="00F946AE">
          <w:rPr>
            <w:rFonts w:ascii="Calibri" w:hAnsi="Calibri" w:cs="Times New Roman"/>
            <w:color w:val="000000"/>
            <w:sz w:val="27"/>
            <w:szCs w:val="27"/>
          </w:rPr>
          <w:t>T</w:t>
        </w:r>
      </w:ins>
      <w:ins w:id="83" w:author="Russell Jarvis (Student)" w:date="2018-08-10T15:59:00Z">
        <w:r w:rsidRPr="00E93ADD">
          <w:rPr>
            <w:rFonts w:ascii="Calibri" w:hAnsi="Calibri" w:cs="Times New Roman"/>
            <w:color w:val="000000"/>
            <w:sz w:val="27"/>
            <w:szCs w:val="27"/>
          </w:rPr>
          <w:t>he convenience of accessible scientific writing could probably be improved with the introduction of new tools.</w:t>
        </w:r>
      </w:ins>
    </w:p>
    <w:p w14:paraId="3EEDE698" w14:textId="77777777" w:rsidR="00E93ADD" w:rsidRPr="00E93ADD" w:rsidRDefault="00E93ADD" w:rsidP="00E93ADD">
      <w:pPr>
        <w:rPr>
          <w:ins w:id="84" w:author="Russell Jarvis (Student)" w:date="2018-08-10T15:59:00Z"/>
          <w:rFonts w:ascii="Calibri" w:hAnsi="Calibri" w:cs="Times New Roman"/>
          <w:color w:val="000000"/>
          <w:sz w:val="27"/>
          <w:szCs w:val="27"/>
        </w:rPr>
      </w:pPr>
      <w:ins w:id="85" w:author="Russell Jarvis (Student)" w:date="2018-08-10T15:59:00Z">
        <w:r w:rsidRPr="00E93ADD">
          <w:rPr>
            <w:rFonts w:ascii="Calibri" w:hAnsi="Calibri" w:cs="Times New Roman"/>
            <w:color w:val="000000"/>
            <w:sz w:val="27"/>
            <w:szCs w:val="27"/>
          </w:rPr>
          <w:t> </w:t>
        </w:r>
      </w:ins>
    </w:p>
    <w:p w14:paraId="47B418E1" w14:textId="0D251D8F" w:rsidR="00E93ADD" w:rsidRPr="00E93ADD" w:rsidRDefault="00E93ADD" w:rsidP="00E93ADD">
      <w:pPr>
        <w:rPr>
          <w:ins w:id="86" w:author="Russell Jarvis (Student)" w:date="2018-08-10T15:59:00Z"/>
          <w:rFonts w:ascii="Calibri" w:hAnsi="Calibri" w:cs="Times New Roman"/>
          <w:color w:val="000000"/>
          <w:sz w:val="27"/>
          <w:szCs w:val="27"/>
        </w:rPr>
      </w:pPr>
      <w:ins w:id="87" w:author="Russell Jarvis (Student)" w:date="2018-08-10T15:59:00Z">
        <w:r w:rsidRPr="00E93ADD">
          <w:rPr>
            <w:rFonts w:ascii="Calibri" w:hAnsi="Calibri" w:cs="Times New Roman"/>
            <w:color w:val="000000"/>
            <w:sz w:val="27"/>
            <w:szCs w:val="27"/>
          </w:rPr>
          <w:t>Many academic writers are familiar with MS Words</w:t>
        </w:r>
      </w:ins>
      <w:ins w:id="88" w:author="Russell Jarvis (Student)" w:date="2018-08-11T11:56:00Z">
        <w:r w:rsidR="00F946AE">
          <w:rPr>
            <w:rFonts w:ascii="Calibri" w:hAnsi="Calibri" w:cs="Times New Roman"/>
            <w:color w:val="000000"/>
            <w:sz w:val="27"/>
            <w:szCs w:val="27"/>
          </w:rPr>
          <w:t xml:space="preserve"> spelling and grammar suggestion</w:t>
        </w:r>
      </w:ins>
      <w:ins w:id="89" w:author="Russell Jarvis (Student)" w:date="2018-08-10T15:59:00Z">
        <w:r w:rsidRPr="00E93ADD">
          <w:rPr>
            <w:rFonts w:ascii="Calibri" w:hAnsi="Calibri" w:cs="Times New Roman"/>
            <w:color w:val="000000"/>
            <w:sz w:val="27"/>
            <w:szCs w:val="27"/>
          </w:rPr>
          <w:t>, where</w:t>
        </w:r>
      </w:ins>
      <w:ins w:id="90" w:author="Russell Jarvis (Student)" w:date="2018-08-11T11:56:00Z">
        <w:r w:rsidR="00F946AE">
          <w:rPr>
            <w:rFonts w:ascii="Calibri" w:hAnsi="Calibri" w:cs="Times New Roman"/>
            <w:color w:val="000000"/>
            <w:sz w:val="27"/>
            <w:szCs w:val="27"/>
          </w:rPr>
          <w:t xml:space="preserve"> possible</w:t>
        </w:r>
      </w:ins>
      <w:ins w:id="91" w:author="Russell Jarvis (Student)" w:date="2018-08-10T15:59:00Z">
        <w:r w:rsidRPr="00E93ADD">
          <w:rPr>
            <w:rFonts w:ascii="Calibri" w:hAnsi="Calibri" w:cs="Times New Roman"/>
            <w:color w:val="000000"/>
            <w:sz w:val="27"/>
            <w:szCs w:val="27"/>
          </w:rPr>
          <w:t xml:space="preserve"> spelling and grammar </w:t>
        </w:r>
        <w:r w:rsidR="00F946AE">
          <w:rPr>
            <w:rFonts w:ascii="Calibri" w:hAnsi="Calibri" w:cs="Times New Roman"/>
            <w:color w:val="000000"/>
            <w:sz w:val="27"/>
            <w:szCs w:val="27"/>
          </w:rPr>
          <w:t xml:space="preserve">transgressions </w:t>
        </w:r>
        <w:r w:rsidRPr="00E93ADD">
          <w:rPr>
            <w:rFonts w:ascii="Calibri" w:hAnsi="Calibri" w:cs="Times New Roman"/>
            <w:color w:val="000000"/>
            <w:sz w:val="27"/>
            <w:szCs w:val="27"/>
          </w:rPr>
          <w:t xml:space="preserve">are highlighted, aiding the writer's awareness, and review of their document. </w:t>
        </w:r>
      </w:ins>
      <w:ins w:id="92" w:author="Russell Jarvis (Student)" w:date="2018-08-10T16:00:00Z">
        <w:r w:rsidRPr="00E93ADD">
          <w:rPr>
            <w:rFonts w:ascii="Calibri" w:hAnsi="Calibri" w:cs="Times New Roman"/>
            <w:color w:val="000000"/>
            <w:sz w:val="27"/>
            <w:szCs w:val="27"/>
          </w:rPr>
          <w:t>Additionally,</w:t>
        </w:r>
      </w:ins>
      <w:ins w:id="93" w:author="Russell Jarvis (Student)" w:date="2018-08-10T15:59:00Z">
        <w:r w:rsidRPr="00E93ADD">
          <w:rPr>
            <w:rFonts w:ascii="Calibri" w:hAnsi="Calibri" w:cs="Times New Roman"/>
            <w:color w:val="000000"/>
            <w:sz w:val="27"/>
            <w:szCs w:val="27"/>
          </w:rPr>
          <w:t xml:space="preserve"> a newer tool, </w:t>
        </w:r>
        <w:proofErr w:type="spellStart"/>
        <w:proofErr w:type="gramStart"/>
        <w:r w:rsidRPr="00E93ADD">
          <w:rPr>
            <w:rFonts w:ascii="Calibri" w:hAnsi="Calibri" w:cs="Times New Roman"/>
            <w:color w:val="000000"/>
            <w:sz w:val="27"/>
            <w:szCs w:val="27"/>
          </w:rPr>
          <w:t>Grammarly</w:t>
        </w:r>
      </w:ins>
      <w:proofErr w:type="spellEnd"/>
      <w:ins w:id="94" w:author="Russell Jarvis (Student)" w:date="2018-08-11T11:56:00Z">
        <w:r w:rsidR="00F946AE">
          <w:rPr>
            <w:rFonts w:ascii="Calibri" w:hAnsi="Calibri" w:cs="Times New Roman"/>
            <w:color w:val="000000"/>
            <w:sz w:val="27"/>
            <w:szCs w:val="27"/>
          </w:rPr>
          <w:t>[</w:t>
        </w:r>
        <w:proofErr w:type="gramEnd"/>
        <w:r w:rsidR="00F946AE">
          <w:rPr>
            <w:rFonts w:ascii="Calibri" w:hAnsi="Calibri" w:cs="Times New Roman"/>
            <w:color w:val="000000"/>
            <w:sz w:val="27"/>
            <w:szCs w:val="27"/>
          </w:rPr>
          <w:t>]</w:t>
        </w:r>
      </w:ins>
      <w:ins w:id="95" w:author="Russell Jarvis (Student)" w:date="2018-08-10T15:59:00Z">
        <w:r w:rsidRPr="00E93ADD">
          <w:rPr>
            <w:rFonts w:ascii="Calibri" w:hAnsi="Calibri" w:cs="Times New Roman"/>
            <w:color w:val="000000"/>
            <w:sz w:val="27"/>
            <w:szCs w:val="27"/>
          </w:rPr>
          <w:t xml:space="preserve">, is able to make similar suggestions, however, it can also act on text entered into web pages. </w:t>
        </w:r>
        <w:proofErr w:type="spellStart"/>
        <w:r w:rsidRPr="00E93ADD">
          <w:rPr>
            <w:rFonts w:ascii="Calibri" w:hAnsi="Calibri" w:cs="Times New Roman"/>
            <w:color w:val="000000"/>
            <w:sz w:val="27"/>
            <w:szCs w:val="27"/>
          </w:rPr>
          <w:t>Grammarly</w:t>
        </w:r>
        <w:proofErr w:type="spellEnd"/>
        <w:r w:rsidRPr="00E93ADD">
          <w:rPr>
            <w:rFonts w:ascii="Calibri" w:hAnsi="Calibri" w:cs="Times New Roman"/>
            <w:color w:val="000000"/>
            <w:sz w:val="27"/>
            <w:szCs w:val="27"/>
          </w:rPr>
          <w:t xml:space="preserve"> operates as a browser plugin, and it cleverly acts on text fields of web pages. Additionally, </w:t>
        </w:r>
        <w:proofErr w:type="spellStart"/>
        <w:r w:rsidRPr="00E93ADD">
          <w:rPr>
            <w:rFonts w:ascii="Calibri" w:hAnsi="Calibri" w:cs="Times New Roman"/>
            <w:color w:val="000000"/>
            <w:sz w:val="27"/>
            <w:szCs w:val="27"/>
          </w:rPr>
          <w:t>Grammarly</w:t>
        </w:r>
        <w:proofErr w:type="spellEnd"/>
        <w:r w:rsidRPr="00E93ADD">
          <w:rPr>
            <w:rFonts w:ascii="Calibri" w:hAnsi="Calibri" w:cs="Times New Roman"/>
            <w:color w:val="000000"/>
            <w:sz w:val="27"/>
            <w:szCs w:val="27"/>
          </w:rPr>
          <w:t xml:space="preserve"> augments the familiar, range of suggested grammar based writing improvements, seen in word.</w:t>
        </w:r>
      </w:ins>
    </w:p>
    <w:p w14:paraId="632B4A66" w14:textId="77777777" w:rsidR="00E93ADD" w:rsidRPr="00E93ADD" w:rsidRDefault="00E93ADD" w:rsidP="00E93ADD">
      <w:pPr>
        <w:rPr>
          <w:ins w:id="96" w:author="Russell Jarvis (Student)" w:date="2018-08-10T15:59:00Z"/>
          <w:rFonts w:ascii="Calibri" w:hAnsi="Calibri" w:cs="Times New Roman"/>
          <w:color w:val="000000"/>
          <w:sz w:val="27"/>
          <w:szCs w:val="27"/>
        </w:rPr>
      </w:pPr>
      <w:ins w:id="97" w:author="Russell Jarvis (Student)" w:date="2018-08-10T15:59:00Z">
        <w:r w:rsidRPr="00E93ADD">
          <w:rPr>
            <w:rFonts w:ascii="Calibri" w:hAnsi="Calibri" w:cs="Times New Roman"/>
            <w:color w:val="000000"/>
            <w:sz w:val="27"/>
            <w:szCs w:val="27"/>
          </w:rPr>
          <w:lastRenderedPageBreak/>
          <w:t> </w:t>
        </w:r>
      </w:ins>
    </w:p>
    <w:p w14:paraId="0ED22305" w14:textId="44655F48" w:rsidR="00E93ADD" w:rsidRPr="00E93ADD" w:rsidRDefault="00E93ADD" w:rsidP="00E93ADD">
      <w:pPr>
        <w:rPr>
          <w:ins w:id="98" w:author="Russell Jarvis (Student)" w:date="2018-08-10T15:59:00Z"/>
          <w:rFonts w:ascii="Calibri" w:hAnsi="Calibri" w:cs="Times New Roman"/>
          <w:color w:val="000000"/>
          <w:sz w:val="27"/>
          <w:szCs w:val="27"/>
        </w:rPr>
      </w:pPr>
      <w:ins w:id="99" w:author="Russell Jarvis (Student)" w:date="2018-08-10T15:59:00Z">
        <w:r w:rsidRPr="00E93ADD">
          <w:rPr>
            <w:rFonts w:ascii="Calibri" w:hAnsi="Calibri" w:cs="Times New Roman"/>
            <w:color w:val="000000"/>
            <w:sz w:val="27"/>
            <w:szCs w:val="27"/>
          </w:rPr>
          <w:t xml:space="preserve">By analogy, Stanford readability text stat metrics could live inside Word, </w:t>
        </w:r>
        <w:proofErr w:type="spellStart"/>
        <w:r w:rsidRPr="00E93ADD">
          <w:rPr>
            <w:rFonts w:ascii="Calibri" w:hAnsi="Calibri" w:cs="Times New Roman"/>
            <w:color w:val="000000"/>
            <w:sz w:val="27"/>
            <w:szCs w:val="27"/>
          </w:rPr>
          <w:t>LaTeX</w:t>
        </w:r>
        <w:proofErr w:type="spellEnd"/>
        <w:r w:rsidRPr="00E93ADD">
          <w:rPr>
            <w:rFonts w:ascii="Calibri" w:hAnsi="Calibri" w:cs="Times New Roman"/>
            <w:color w:val="000000"/>
            <w:sz w:val="27"/>
            <w:szCs w:val="27"/>
          </w:rPr>
          <w:t xml:space="preserve"> and web browser based editors, in a way that coincides with </w:t>
        </w:r>
      </w:ins>
      <w:ins w:id="100" w:author="Russell Jarvis (Student)" w:date="2018-08-11T11:57:00Z">
        <w:r w:rsidR="00F946AE">
          <w:rPr>
            <w:rFonts w:ascii="Calibri" w:hAnsi="Calibri" w:cs="Times New Roman"/>
            <w:color w:val="000000"/>
            <w:sz w:val="27"/>
            <w:szCs w:val="27"/>
          </w:rPr>
          <w:t>the aforementioned</w:t>
        </w:r>
      </w:ins>
      <w:ins w:id="101" w:author="Russell Jarvis (Student)" w:date="2018-08-10T15:59:00Z">
        <w:r w:rsidRPr="00E93ADD">
          <w:rPr>
            <w:rFonts w:ascii="Calibri" w:hAnsi="Calibri" w:cs="Times New Roman"/>
            <w:color w:val="000000"/>
            <w:sz w:val="27"/>
            <w:szCs w:val="27"/>
          </w:rPr>
          <w:t xml:space="preserve"> traditional </w:t>
        </w:r>
      </w:ins>
      <w:ins w:id="102" w:author="Russell Jarvis (Student)" w:date="2018-08-11T11:57:00Z">
        <w:r w:rsidR="00F946AE">
          <w:rPr>
            <w:rFonts w:ascii="Calibri" w:hAnsi="Calibri" w:cs="Times New Roman"/>
            <w:color w:val="000000"/>
            <w:sz w:val="27"/>
            <w:szCs w:val="27"/>
          </w:rPr>
          <w:t>spelling and grammar</w:t>
        </w:r>
      </w:ins>
      <w:ins w:id="103" w:author="Russell Jarvis (Student)" w:date="2018-08-10T15:59:00Z">
        <w:r w:rsidRPr="00E93ADD">
          <w:rPr>
            <w:rFonts w:ascii="Calibri" w:hAnsi="Calibri" w:cs="Times New Roman"/>
            <w:color w:val="000000"/>
            <w:sz w:val="27"/>
            <w:szCs w:val="27"/>
          </w:rPr>
          <w:t xml:space="preserve"> tools. For instance, during the development of this document, text stat metrics </w:t>
        </w:r>
      </w:ins>
      <w:ins w:id="104" w:author="Russell Jarvis (Student)" w:date="2018-08-11T11:57:00Z">
        <w:r w:rsidR="00F946AE">
          <w:rPr>
            <w:rFonts w:ascii="Calibri" w:hAnsi="Calibri" w:cs="Times New Roman"/>
            <w:color w:val="000000"/>
            <w:sz w:val="27"/>
            <w:szCs w:val="27"/>
          </w:rPr>
          <w:t>as</w:t>
        </w:r>
      </w:ins>
      <w:ins w:id="105" w:author="Russell Jarvis (Student)" w:date="2018-08-10T15:59:00Z">
        <w:r w:rsidRPr="00E93ADD">
          <w:rPr>
            <w:rFonts w:ascii="Calibri" w:hAnsi="Calibri" w:cs="Times New Roman"/>
            <w:color w:val="000000"/>
            <w:sz w:val="27"/>
            <w:szCs w:val="27"/>
          </w:rPr>
          <w:t xml:space="preserve"> they pertain to this text body, where routinely computed, as a way of objectively previewing, the impact of new phrases on readability. </w:t>
        </w:r>
      </w:ins>
    </w:p>
    <w:p w14:paraId="2E9622E0" w14:textId="77777777" w:rsidR="00E93ADD" w:rsidRPr="00E93ADD" w:rsidRDefault="00E93ADD" w:rsidP="00E93ADD">
      <w:pPr>
        <w:rPr>
          <w:ins w:id="106" w:author="Russell Jarvis (Student)" w:date="2018-08-10T15:59:00Z"/>
          <w:rFonts w:ascii="Calibri" w:hAnsi="Calibri" w:cs="Times New Roman"/>
          <w:color w:val="000000"/>
          <w:sz w:val="27"/>
          <w:szCs w:val="27"/>
        </w:rPr>
      </w:pPr>
      <w:ins w:id="107" w:author="Russell Jarvis (Student)" w:date="2018-08-10T15:59:00Z">
        <w:r w:rsidRPr="00E93ADD">
          <w:rPr>
            <w:rFonts w:ascii="Calibri" w:hAnsi="Calibri" w:cs="Times New Roman"/>
            <w:color w:val="000000"/>
            <w:sz w:val="27"/>
            <w:szCs w:val="27"/>
          </w:rPr>
          <w:t> </w:t>
        </w:r>
      </w:ins>
    </w:p>
    <w:p w14:paraId="50C4BDB8" w14:textId="2039A6B4" w:rsidR="00E93ADD" w:rsidRPr="00E93ADD" w:rsidRDefault="00E93ADD" w:rsidP="00E93ADD">
      <w:pPr>
        <w:rPr>
          <w:ins w:id="108" w:author="Russell Jarvis (Student)" w:date="2018-08-10T15:59:00Z"/>
          <w:rFonts w:ascii="Calibri" w:hAnsi="Calibri" w:cs="Times New Roman"/>
          <w:color w:val="000000"/>
          <w:sz w:val="27"/>
          <w:szCs w:val="27"/>
        </w:rPr>
      </w:pPr>
      <w:ins w:id="109" w:author="Russell Jarvis (Student)" w:date="2018-08-10T15:59:00Z">
        <w:r w:rsidRPr="00E93ADD">
          <w:rPr>
            <w:rFonts w:ascii="Calibri" w:hAnsi="Calibri" w:cs="Times New Roman"/>
            <w:color w:val="000000"/>
            <w:sz w:val="27"/>
            <w:szCs w:val="27"/>
          </w:rPr>
          <w:t xml:space="preserve">An existing tool, the upgoer5 editor, in some ways occupies this new niche in readability tools, however, </w:t>
        </w:r>
      </w:ins>
      <w:ins w:id="110" w:author="Russell Jarvis (Student)" w:date="2018-08-10T16:01:00Z">
        <w:r w:rsidRPr="00E93ADD">
          <w:rPr>
            <w:rFonts w:ascii="Calibri" w:hAnsi="Calibri" w:cs="Times New Roman"/>
            <w:color w:val="000000"/>
            <w:sz w:val="27"/>
            <w:szCs w:val="27"/>
          </w:rPr>
          <w:t>the</w:t>
        </w:r>
      </w:ins>
      <w:ins w:id="111" w:author="Russell Jarvis (Student)" w:date="2018-08-10T15:59:00Z">
        <w:r w:rsidRPr="00E93ADD">
          <w:rPr>
            <w:rFonts w:ascii="Calibri" w:hAnsi="Calibri" w:cs="Times New Roman"/>
            <w:color w:val="000000"/>
            <w:sz w:val="27"/>
            <w:szCs w:val="27"/>
          </w:rPr>
          <w:t xml:space="preserve"> upgoer5 editor is not intended for publishable scientific documents. The function of the Upgoer5 editor is to generally raise awareness, to the general deficiency of readability in scientific writing, by exploring the application of a very low reading level, to highly technical subject matter. </w:t>
        </w:r>
      </w:ins>
    </w:p>
    <w:p w14:paraId="00D146FC" w14:textId="42EEA0BB" w:rsidR="00235430" w:rsidDel="00E93ADD" w:rsidRDefault="00235430">
      <w:pPr>
        <w:rPr>
          <w:del w:id="112" w:author="Russell Jarvis (Student)" w:date="2018-08-10T15:59:00Z"/>
        </w:rPr>
        <w:pPrChange w:id="113" w:author="Russell Jarvis (Student)" w:date="2018-08-10T15:11:00Z">
          <w:pPr>
            <w:pStyle w:val="ListParagraph"/>
            <w:numPr>
              <w:numId w:val="2"/>
            </w:numPr>
            <w:ind w:hanging="360"/>
          </w:pPr>
        </w:pPrChange>
      </w:pPr>
    </w:p>
    <w:p w14:paraId="3A8E0EA1" w14:textId="77777777" w:rsidR="00D62D85" w:rsidRDefault="00D62D85" w:rsidP="00235430">
      <w:pPr>
        <w:rPr>
          <w:ins w:id="114" w:author="Russell Jarvis (Student)" w:date="2018-08-10T15:47:00Z"/>
        </w:rPr>
      </w:pPr>
    </w:p>
    <w:p w14:paraId="1BD0601B" w14:textId="77777777" w:rsidR="00E143E7" w:rsidRDefault="00E143E7" w:rsidP="00235430">
      <w:pPr>
        <w:rPr>
          <w:ins w:id="115" w:author="Russell Jarvis (Student)" w:date="2018-08-11T12:02:00Z"/>
        </w:rPr>
      </w:pPr>
    </w:p>
    <w:p w14:paraId="2403AA87" w14:textId="77777777" w:rsidR="00E143E7" w:rsidRDefault="00E143E7" w:rsidP="00235430">
      <w:pPr>
        <w:rPr>
          <w:ins w:id="116" w:author="Russell Jarvis (Student)" w:date="2018-08-11T12:02:00Z"/>
        </w:rPr>
      </w:pPr>
    </w:p>
    <w:p w14:paraId="2CAE948C" w14:textId="77777777" w:rsidR="00E143E7" w:rsidRPr="00E143E7" w:rsidRDefault="00E143E7" w:rsidP="00E143E7">
      <w:pPr>
        <w:rPr>
          <w:ins w:id="117" w:author="Russell Jarvis (Student)" w:date="2018-08-11T12:02:00Z"/>
          <w:rFonts w:ascii="Times New Roman" w:eastAsia="Times New Roman" w:hAnsi="Times New Roman" w:cs="Times New Roman"/>
        </w:rPr>
      </w:pPr>
      <w:ins w:id="118" w:author="Russell Jarvis (Student)" w:date="2018-08-11T12:02:00Z">
        <w:r w:rsidRPr="00E143E7">
          <w:rPr>
            <w:rFonts w:ascii="Arial" w:eastAsia="Times New Roman" w:hAnsi="Arial" w:cs="Arial"/>
            <w:color w:val="222222"/>
            <w:sz w:val="20"/>
            <w:szCs w:val="20"/>
            <w:shd w:val="clear" w:color="auto" w:fill="FFFFFF"/>
          </w:rPr>
          <w:t>Kuhn, Tobias. "The Controlled Natural Language of Randall Munroe’s Thing Explainer." </w:t>
        </w:r>
        <w:r w:rsidRPr="00E143E7">
          <w:rPr>
            <w:rFonts w:ascii="Arial" w:eastAsia="Times New Roman" w:hAnsi="Arial" w:cs="Arial"/>
            <w:i/>
            <w:iCs/>
            <w:color w:val="222222"/>
            <w:sz w:val="20"/>
            <w:szCs w:val="20"/>
          </w:rPr>
          <w:t>International Workshop on Controlled Natural Language</w:t>
        </w:r>
        <w:r w:rsidRPr="00E143E7">
          <w:rPr>
            <w:rFonts w:ascii="Arial" w:eastAsia="Times New Roman" w:hAnsi="Arial" w:cs="Arial"/>
            <w:color w:val="222222"/>
            <w:sz w:val="20"/>
            <w:szCs w:val="20"/>
            <w:shd w:val="clear" w:color="auto" w:fill="FFFFFF"/>
          </w:rPr>
          <w:t>. Springer, Cham, 2016.</w:t>
        </w:r>
      </w:ins>
    </w:p>
    <w:p w14:paraId="25FF6135" w14:textId="010F1465" w:rsidR="00D62D85" w:rsidRDefault="00D62D85" w:rsidP="00235430">
      <w:pPr>
        <w:rPr>
          <w:ins w:id="119" w:author="Russell Jarvis (Student)" w:date="2018-08-10T15:36:00Z"/>
        </w:rPr>
      </w:pPr>
      <w:ins w:id="120" w:author="Russell Jarvis (Student)" w:date="2018-08-10T15:45:00Z">
        <w:r>
          <w:t xml:space="preserve"> </w:t>
        </w:r>
      </w:ins>
    </w:p>
    <w:p w14:paraId="535916E6" w14:textId="77777777" w:rsidR="00E143E7" w:rsidRDefault="00E143E7" w:rsidP="00E143E7">
      <w:pPr>
        <w:spacing w:after="30" w:line="285" w:lineRule="atLeast"/>
        <w:ind w:right="1500"/>
        <w:outlineLvl w:val="2"/>
        <w:rPr>
          <w:ins w:id="121" w:author="Russell Jarvis (Student)" w:date="2018-08-11T12:03:00Z"/>
          <w:rFonts w:ascii="Arial" w:eastAsia="Times New Roman" w:hAnsi="Arial" w:cs="Arial"/>
          <w:color w:val="222222"/>
          <w:sz w:val="26"/>
          <w:szCs w:val="26"/>
        </w:rPr>
      </w:pPr>
      <w:ins w:id="122" w:author="Russell Jarvis (Student)" w:date="2018-08-11T12:01:00Z">
        <w:r w:rsidRPr="00E143E7">
          <w:rPr>
            <w:rFonts w:ascii="Arial" w:eastAsia="Times New Roman" w:hAnsi="Arial" w:cs="Arial"/>
            <w:color w:val="222222"/>
            <w:sz w:val="26"/>
            <w:szCs w:val="26"/>
          </w:rPr>
          <w:fldChar w:fldCharType="begin"/>
        </w:r>
        <w:r w:rsidRPr="00E143E7">
          <w:rPr>
            <w:rFonts w:ascii="Arial" w:eastAsia="Times New Roman" w:hAnsi="Arial" w:cs="Arial"/>
            <w:color w:val="222222"/>
            <w:sz w:val="26"/>
            <w:szCs w:val="26"/>
          </w:rPr>
          <w:instrText xml:space="preserve"> HYPERLINK "https://link.springer.com/chapter/10.1007/978-3-319-41498-0_10" </w:instrText>
        </w:r>
        <w:r w:rsidRPr="00E143E7">
          <w:rPr>
            <w:rFonts w:ascii="Arial" w:eastAsia="Times New Roman" w:hAnsi="Arial" w:cs="Arial"/>
            <w:color w:val="222222"/>
            <w:sz w:val="26"/>
            <w:szCs w:val="26"/>
          </w:rPr>
          <w:fldChar w:fldCharType="separate"/>
        </w:r>
        <w:r w:rsidRPr="00E143E7">
          <w:rPr>
            <w:rFonts w:ascii="Arial" w:eastAsia="Times New Roman" w:hAnsi="Arial" w:cs="Arial"/>
            <w:color w:val="660099"/>
            <w:sz w:val="26"/>
            <w:szCs w:val="26"/>
          </w:rPr>
          <w:t>The Controlled Natural Language of Randall Munroe's Thing Explainer</w:t>
        </w:r>
        <w:r w:rsidRPr="00E143E7">
          <w:rPr>
            <w:rFonts w:ascii="Arial" w:eastAsia="Times New Roman" w:hAnsi="Arial" w:cs="Arial"/>
            <w:color w:val="222222"/>
            <w:sz w:val="26"/>
            <w:szCs w:val="26"/>
          </w:rPr>
          <w:fldChar w:fldCharType="end"/>
        </w:r>
      </w:ins>
    </w:p>
    <w:p w14:paraId="521615EB" w14:textId="6323C4DE" w:rsidR="00A63FA1" w:rsidRDefault="00A63FA1" w:rsidP="00E143E7">
      <w:pPr>
        <w:spacing w:after="30" w:line="285" w:lineRule="atLeast"/>
        <w:ind w:right="1500"/>
        <w:outlineLvl w:val="2"/>
        <w:rPr>
          <w:ins w:id="123" w:author="Russell Jarvis (Student)" w:date="2018-08-11T12:03:00Z"/>
          <w:rFonts w:ascii="Arial" w:eastAsia="Times New Roman" w:hAnsi="Arial" w:cs="Arial"/>
          <w:color w:val="222222"/>
          <w:sz w:val="26"/>
          <w:szCs w:val="26"/>
        </w:rPr>
      </w:pPr>
      <w:proofErr w:type="spellStart"/>
      <w:ins w:id="124" w:author="Russell Jarvis (Student)" w:date="2018-08-11T12:03:00Z">
        <w:r>
          <w:rPr>
            <w:rFonts w:ascii="Arial" w:eastAsia="Times New Roman" w:hAnsi="Arial" w:cs="Arial"/>
            <w:color w:val="222222"/>
            <w:sz w:val="26"/>
            <w:szCs w:val="26"/>
          </w:rPr>
          <w:t>Grammarly</w:t>
        </w:r>
        <w:proofErr w:type="spellEnd"/>
      </w:ins>
    </w:p>
    <w:p w14:paraId="3730B886" w14:textId="77777777" w:rsidR="00A63FA1" w:rsidRDefault="00A63FA1" w:rsidP="00E143E7">
      <w:pPr>
        <w:spacing w:after="30" w:line="285" w:lineRule="atLeast"/>
        <w:ind w:right="1500"/>
        <w:outlineLvl w:val="2"/>
        <w:rPr>
          <w:ins w:id="125" w:author="Russell Jarvis (Student)" w:date="2018-08-11T12:03:00Z"/>
          <w:rFonts w:ascii="Arial" w:eastAsia="Times New Roman" w:hAnsi="Arial" w:cs="Arial"/>
          <w:color w:val="222222"/>
          <w:sz w:val="26"/>
          <w:szCs w:val="26"/>
        </w:rPr>
      </w:pPr>
    </w:p>
    <w:p w14:paraId="4DA111B2" w14:textId="77777777" w:rsidR="00A63FA1" w:rsidRPr="00A63FA1" w:rsidRDefault="00A63FA1" w:rsidP="00A63FA1">
      <w:pPr>
        <w:rPr>
          <w:ins w:id="126" w:author="Russell Jarvis (Student)" w:date="2018-08-11T12:03:00Z"/>
          <w:rFonts w:ascii="Times New Roman" w:eastAsia="Times New Roman" w:hAnsi="Times New Roman" w:cs="Times New Roman"/>
        </w:rPr>
      </w:pPr>
      <w:proofErr w:type="spellStart"/>
      <w:ins w:id="127" w:author="Russell Jarvis (Student)" w:date="2018-08-11T12:03:00Z">
        <w:r w:rsidRPr="00A63FA1">
          <w:rPr>
            <w:rFonts w:ascii="Arial" w:eastAsia="Times New Roman" w:hAnsi="Arial" w:cs="Arial"/>
            <w:color w:val="222222"/>
            <w:sz w:val="20"/>
            <w:szCs w:val="20"/>
            <w:shd w:val="clear" w:color="auto" w:fill="FFFFFF"/>
          </w:rPr>
          <w:t>Japos</w:t>
        </w:r>
        <w:proofErr w:type="spellEnd"/>
        <w:r w:rsidRPr="00A63FA1">
          <w:rPr>
            <w:rFonts w:ascii="Arial" w:eastAsia="Times New Roman" w:hAnsi="Arial" w:cs="Arial"/>
            <w:color w:val="222222"/>
            <w:sz w:val="20"/>
            <w:szCs w:val="20"/>
            <w:shd w:val="clear" w:color="auto" w:fill="FFFFFF"/>
          </w:rPr>
          <w:t xml:space="preserve">, Genaro V. "Effectiveness of coaching interventions using </w:t>
        </w:r>
        <w:proofErr w:type="spellStart"/>
        <w:r w:rsidRPr="00A63FA1">
          <w:rPr>
            <w:rFonts w:ascii="Arial" w:eastAsia="Times New Roman" w:hAnsi="Arial" w:cs="Arial"/>
            <w:color w:val="222222"/>
            <w:sz w:val="20"/>
            <w:szCs w:val="20"/>
            <w:shd w:val="clear" w:color="auto" w:fill="FFFFFF"/>
          </w:rPr>
          <w:t>Grammarly</w:t>
        </w:r>
        <w:proofErr w:type="spellEnd"/>
        <w:r w:rsidRPr="00A63FA1">
          <w:rPr>
            <w:rFonts w:ascii="Arial" w:eastAsia="Times New Roman" w:hAnsi="Arial" w:cs="Arial"/>
            <w:color w:val="222222"/>
            <w:sz w:val="20"/>
            <w:szCs w:val="20"/>
            <w:shd w:val="clear" w:color="auto" w:fill="FFFFFF"/>
          </w:rPr>
          <w:t xml:space="preserve"> software and plagiarism detection software in reducing grammatical errors and plagiarism of undergraduate researches." </w:t>
        </w:r>
        <w:r w:rsidRPr="00A63FA1">
          <w:rPr>
            <w:rFonts w:ascii="Arial" w:eastAsia="Times New Roman" w:hAnsi="Arial" w:cs="Arial"/>
            <w:i/>
            <w:iCs/>
            <w:color w:val="222222"/>
            <w:sz w:val="20"/>
            <w:szCs w:val="20"/>
          </w:rPr>
          <w:t>JPAIR Institutional Research</w:t>
        </w:r>
        <w:r w:rsidRPr="00A63FA1">
          <w:rPr>
            <w:rFonts w:ascii="Arial" w:eastAsia="Times New Roman" w:hAnsi="Arial" w:cs="Arial"/>
            <w:color w:val="222222"/>
            <w:sz w:val="20"/>
            <w:szCs w:val="20"/>
            <w:shd w:val="clear" w:color="auto" w:fill="FFFFFF"/>
          </w:rPr>
          <w:t> 1.1 (2013): 97-109.</w:t>
        </w:r>
      </w:ins>
    </w:p>
    <w:p w14:paraId="7D229042" w14:textId="77777777" w:rsidR="00A63FA1" w:rsidRPr="00E143E7" w:rsidRDefault="00A63FA1" w:rsidP="00E143E7">
      <w:pPr>
        <w:spacing w:after="30" w:line="285" w:lineRule="atLeast"/>
        <w:ind w:right="1500"/>
        <w:outlineLvl w:val="2"/>
        <w:rPr>
          <w:ins w:id="128" w:author="Russell Jarvis (Student)" w:date="2018-08-11T12:01:00Z"/>
          <w:rFonts w:ascii="Arial" w:eastAsia="Times New Roman" w:hAnsi="Arial" w:cs="Arial"/>
          <w:color w:val="222222"/>
          <w:sz w:val="26"/>
          <w:szCs w:val="26"/>
        </w:rPr>
      </w:pPr>
    </w:p>
    <w:p w14:paraId="6AC500E1" w14:textId="654D61A7" w:rsidR="00BA7A76" w:rsidRPr="009B1C19" w:rsidRDefault="00BA7A76" w:rsidP="00BA7A76"/>
    <w:sectPr w:rsidR="00BA7A76" w:rsidRPr="009B1C19" w:rsidSect="00483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B260E"/>
    <w:multiLevelType w:val="hybridMultilevel"/>
    <w:tmpl w:val="1876D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E27D0"/>
    <w:multiLevelType w:val="hybridMultilevel"/>
    <w:tmpl w:val="07103D0C"/>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66EC3ADD"/>
    <w:multiLevelType w:val="hybridMultilevel"/>
    <w:tmpl w:val="84E02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ssell Jarvis (Student)">
    <w15:presenceInfo w15:providerId="None" w15:userId="Russell Jarvis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19"/>
    <w:rsid w:val="00010C08"/>
    <w:rsid w:val="00124070"/>
    <w:rsid w:val="00146D57"/>
    <w:rsid w:val="001846BB"/>
    <w:rsid w:val="001C76F4"/>
    <w:rsid w:val="00235430"/>
    <w:rsid w:val="002B027C"/>
    <w:rsid w:val="002C1CC3"/>
    <w:rsid w:val="002E2C0A"/>
    <w:rsid w:val="003977C8"/>
    <w:rsid w:val="003C4D0F"/>
    <w:rsid w:val="003C6A03"/>
    <w:rsid w:val="00444C8F"/>
    <w:rsid w:val="0048302C"/>
    <w:rsid w:val="00507361"/>
    <w:rsid w:val="0051411C"/>
    <w:rsid w:val="00575224"/>
    <w:rsid w:val="0067555A"/>
    <w:rsid w:val="00680DA0"/>
    <w:rsid w:val="006960FE"/>
    <w:rsid w:val="006E6D7C"/>
    <w:rsid w:val="006F2EA9"/>
    <w:rsid w:val="006F3E12"/>
    <w:rsid w:val="00794188"/>
    <w:rsid w:val="00956A6D"/>
    <w:rsid w:val="00957873"/>
    <w:rsid w:val="009B1C19"/>
    <w:rsid w:val="009B63CF"/>
    <w:rsid w:val="009D3B89"/>
    <w:rsid w:val="009F5704"/>
    <w:rsid w:val="00A24A6C"/>
    <w:rsid w:val="00A342A2"/>
    <w:rsid w:val="00A63FA1"/>
    <w:rsid w:val="00A82A4C"/>
    <w:rsid w:val="00AE2ADC"/>
    <w:rsid w:val="00BA7A76"/>
    <w:rsid w:val="00BD4E68"/>
    <w:rsid w:val="00BF0F34"/>
    <w:rsid w:val="00C32561"/>
    <w:rsid w:val="00CC781A"/>
    <w:rsid w:val="00D068D4"/>
    <w:rsid w:val="00D62D85"/>
    <w:rsid w:val="00DD09EA"/>
    <w:rsid w:val="00DE62FE"/>
    <w:rsid w:val="00DE7EAE"/>
    <w:rsid w:val="00E143E7"/>
    <w:rsid w:val="00E241A8"/>
    <w:rsid w:val="00E72785"/>
    <w:rsid w:val="00E93ADD"/>
    <w:rsid w:val="00EC23F7"/>
    <w:rsid w:val="00EF148B"/>
    <w:rsid w:val="00EF7419"/>
    <w:rsid w:val="00F74344"/>
    <w:rsid w:val="00F80027"/>
    <w:rsid w:val="00F946AE"/>
    <w:rsid w:val="00FC5D28"/>
    <w:rsid w:val="00FF1713"/>
    <w:rsid w:val="00FF45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3DF1"/>
  <w14:defaultImageDpi w14:val="32767"/>
  <w15:chartTrackingRefBased/>
  <w15:docId w15:val="{CD60A709-7E76-3E44-811B-8429E965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143E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C19"/>
    <w:pPr>
      <w:ind w:left="720"/>
      <w:contextualSpacing/>
    </w:pPr>
  </w:style>
  <w:style w:type="paragraph" w:styleId="BalloonText">
    <w:name w:val="Balloon Text"/>
    <w:basedOn w:val="Normal"/>
    <w:link w:val="BalloonTextChar"/>
    <w:uiPriority w:val="99"/>
    <w:semiHidden/>
    <w:unhideWhenUsed/>
    <w:rsid w:val="002B02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027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B027C"/>
    <w:rPr>
      <w:sz w:val="16"/>
      <w:szCs w:val="16"/>
    </w:rPr>
  </w:style>
  <w:style w:type="paragraph" w:styleId="CommentText">
    <w:name w:val="annotation text"/>
    <w:basedOn w:val="Normal"/>
    <w:link w:val="CommentTextChar"/>
    <w:uiPriority w:val="99"/>
    <w:unhideWhenUsed/>
    <w:rsid w:val="002B027C"/>
    <w:rPr>
      <w:sz w:val="20"/>
      <w:szCs w:val="20"/>
    </w:rPr>
  </w:style>
  <w:style w:type="character" w:customStyle="1" w:styleId="CommentTextChar">
    <w:name w:val="Comment Text Char"/>
    <w:basedOn w:val="DefaultParagraphFont"/>
    <w:link w:val="CommentText"/>
    <w:uiPriority w:val="99"/>
    <w:rsid w:val="002B027C"/>
    <w:rPr>
      <w:sz w:val="20"/>
      <w:szCs w:val="20"/>
    </w:rPr>
  </w:style>
  <w:style w:type="paragraph" w:styleId="CommentSubject">
    <w:name w:val="annotation subject"/>
    <w:basedOn w:val="CommentText"/>
    <w:next w:val="CommentText"/>
    <w:link w:val="CommentSubjectChar"/>
    <w:uiPriority w:val="99"/>
    <w:semiHidden/>
    <w:unhideWhenUsed/>
    <w:rsid w:val="002B027C"/>
    <w:rPr>
      <w:b/>
      <w:bCs/>
    </w:rPr>
  </w:style>
  <w:style w:type="character" w:customStyle="1" w:styleId="CommentSubjectChar">
    <w:name w:val="Comment Subject Char"/>
    <w:basedOn w:val="CommentTextChar"/>
    <w:link w:val="CommentSubject"/>
    <w:uiPriority w:val="99"/>
    <w:semiHidden/>
    <w:rsid w:val="002B027C"/>
    <w:rPr>
      <w:b/>
      <w:bCs/>
      <w:sz w:val="20"/>
      <w:szCs w:val="20"/>
    </w:rPr>
  </w:style>
  <w:style w:type="paragraph" w:styleId="Revision">
    <w:name w:val="Revision"/>
    <w:hidden/>
    <w:uiPriority w:val="99"/>
    <w:semiHidden/>
    <w:rsid w:val="00E241A8"/>
  </w:style>
  <w:style w:type="character" w:customStyle="1" w:styleId="apple-converted-space">
    <w:name w:val="apple-converted-space"/>
    <w:basedOn w:val="DefaultParagraphFont"/>
    <w:rsid w:val="00E93ADD"/>
  </w:style>
  <w:style w:type="character" w:customStyle="1" w:styleId="Heading3Char">
    <w:name w:val="Heading 3 Char"/>
    <w:basedOn w:val="DefaultParagraphFont"/>
    <w:link w:val="Heading3"/>
    <w:uiPriority w:val="9"/>
    <w:rsid w:val="00E143E7"/>
    <w:rPr>
      <w:rFonts w:ascii="Times New Roman" w:hAnsi="Times New Roman" w:cs="Times New Roman"/>
      <w:b/>
      <w:bCs/>
      <w:sz w:val="27"/>
      <w:szCs w:val="27"/>
    </w:rPr>
  </w:style>
  <w:style w:type="character" w:styleId="Hyperlink">
    <w:name w:val="Hyperlink"/>
    <w:basedOn w:val="DefaultParagraphFont"/>
    <w:uiPriority w:val="99"/>
    <w:semiHidden/>
    <w:unhideWhenUsed/>
    <w:rsid w:val="00E1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0158">
      <w:bodyDiv w:val="1"/>
      <w:marLeft w:val="0"/>
      <w:marRight w:val="0"/>
      <w:marTop w:val="0"/>
      <w:marBottom w:val="0"/>
      <w:divBdr>
        <w:top w:val="none" w:sz="0" w:space="0" w:color="auto"/>
        <w:left w:val="none" w:sz="0" w:space="0" w:color="auto"/>
        <w:bottom w:val="none" w:sz="0" w:space="0" w:color="auto"/>
        <w:right w:val="none" w:sz="0" w:space="0" w:color="auto"/>
      </w:divBdr>
    </w:div>
    <w:div w:id="819082741">
      <w:bodyDiv w:val="1"/>
      <w:marLeft w:val="0"/>
      <w:marRight w:val="0"/>
      <w:marTop w:val="0"/>
      <w:marBottom w:val="0"/>
      <w:divBdr>
        <w:top w:val="none" w:sz="0" w:space="0" w:color="auto"/>
        <w:left w:val="none" w:sz="0" w:space="0" w:color="auto"/>
        <w:bottom w:val="none" w:sz="0" w:space="0" w:color="auto"/>
        <w:right w:val="none" w:sz="0" w:space="0" w:color="auto"/>
      </w:divBdr>
    </w:div>
    <w:div w:id="1140263877">
      <w:bodyDiv w:val="1"/>
      <w:marLeft w:val="0"/>
      <w:marRight w:val="0"/>
      <w:marTop w:val="0"/>
      <w:marBottom w:val="0"/>
      <w:divBdr>
        <w:top w:val="none" w:sz="0" w:space="0" w:color="auto"/>
        <w:left w:val="none" w:sz="0" w:space="0" w:color="auto"/>
        <w:bottom w:val="none" w:sz="0" w:space="0" w:color="auto"/>
        <w:right w:val="none" w:sz="0" w:space="0" w:color="auto"/>
      </w:divBdr>
    </w:div>
    <w:div w:id="12556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6713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Russell Jarvis (Student)</cp:lastModifiedBy>
  <cp:revision>2</cp:revision>
  <dcterms:created xsi:type="dcterms:W3CDTF">2019-01-11T01:23:00Z</dcterms:created>
  <dcterms:modified xsi:type="dcterms:W3CDTF">2019-01-11T01:23:00Z</dcterms:modified>
</cp:coreProperties>
</file>